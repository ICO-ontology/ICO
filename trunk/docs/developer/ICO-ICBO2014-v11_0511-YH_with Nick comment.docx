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1B02C" w14:textId="77777777" w:rsidR="007725E3" w:rsidRDefault="00BA5614" w:rsidP="00BA1474">
      <w:pPr>
        <w:pStyle w:val="papersubtitle"/>
        <w:rPr>
          <w:sz w:val="48"/>
          <w:szCs w:val="48"/>
        </w:rPr>
      </w:pPr>
      <w:r>
        <w:rPr>
          <w:sz w:val="48"/>
          <w:szCs w:val="48"/>
        </w:rPr>
        <w:t xml:space="preserve">Informed Consent </w:t>
      </w:r>
      <w:r w:rsidRPr="005771F7">
        <w:rPr>
          <w:sz w:val="48"/>
          <w:szCs w:val="48"/>
        </w:rPr>
        <w:t>Ontology</w:t>
      </w:r>
      <w:r>
        <w:rPr>
          <w:sz w:val="48"/>
          <w:szCs w:val="48"/>
        </w:rPr>
        <w:t xml:space="preserve"> (ICO): </w:t>
      </w:r>
    </w:p>
    <w:p w14:paraId="104070D0" w14:textId="77777777" w:rsidR="009303D9" w:rsidRPr="005B520E" w:rsidRDefault="007725E3" w:rsidP="00BA1474">
      <w:pPr>
        <w:pStyle w:val="papersubtitle"/>
      </w:pPr>
      <w:r>
        <w:rPr>
          <w:sz w:val="48"/>
          <w:szCs w:val="48"/>
        </w:rPr>
        <w:t xml:space="preserve">A </w:t>
      </w:r>
      <w:r w:rsidR="002C7B7E">
        <w:rPr>
          <w:sz w:val="48"/>
          <w:szCs w:val="48"/>
        </w:rPr>
        <w:t>BFO</w:t>
      </w:r>
      <w:r w:rsidR="00BA1474">
        <w:rPr>
          <w:sz w:val="48"/>
          <w:szCs w:val="48"/>
        </w:rPr>
        <w:t>-b</w:t>
      </w:r>
      <w:r w:rsidR="002C7B7E">
        <w:rPr>
          <w:sz w:val="48"/>
          <w:szCs w:val="48"/>
        </w:rPr>
        <w:t xml:space="preserve">ased </w:t>
      </w:r>
      <w:r w:rsidR="002C3A90">
        <w:rPr>
          <w:sz w:val="48"/>
          <w:szCs w:val="48"/>
        </w:rPr>
        <w:t xml:space="preserve">Representation of Informed Consent </w:t>
      </w:r>
    </w:p>
    <w:p w14:paraId="13349376"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6309DCAC" w14:textId="5D56608B" w:rsidR="004E6B4E" w:rsidRDefault="001F7A56" w:rsidP="00C20EA2">
      <w:pPr>
        <w:pStyle w:val="Author"/>
        <w:spacing w:after="120"/>
      </w:pPr>
      <w:r>
        <w:lastRenderedPageBreak/>
        <w:t>Yu Lin</w:t>
      </w:r>
      <w:r w:rsidR="00222E2E" w:rsidRPr="00CE2D11">
        <w:rPr>
          <w:vertAlign w:val="superscript"/>
        </w:rPr>
        <w:t>*</w:t>
      </w:r>
      <w:r>
        <w:t xml:space="preserve">, </w:t>
      </w:r>
      <w:r w:rsidR="00C20EA2">
        <w:t xml:space="preserve">Marcelline </w:t>
      </w:r>
      <w:r w:rsidR="007725E3">
        <w:t xml:space="preserve">R. </w:t>
      </w:r>
      <w:r w:rsidR="00C20EA2">
        <w:t>Harris,</w:t>
      </w:r>
      <w:r w:rsidR="00C20EA2" w:rsidRPr="00C20EA2">
        <w:t xml:space="preserve"> </w:t>
      </w:r>
      <w:r w:rsidR="00C20EA2">
        <w:t xml:space="preserve">Frank J. Manion, </w:t>
      </w:r>
      <w:r w:rsidR="004D0BCC">
        <w:t xml:space="preserve">Elizabeth Eisenhauer, </w:t>
      </w:r>
      <w:r>
        <w:t>Bin Zhao</w:t>
      </w:r>
      <w:r w:rsidR="004D0BCC">
        <w:t xml:space="preserve">, </w:t>
      </w:r>
      <w:r w:rsidR="00F15449">
        <w:t xml:space="preserve">Wei Shi, </w:t>
      </w:r>
      <w:r w:rsidR="00C20EA2">
        <w:br/>
      </w:r>
      <w:r w:rsidR="004D0BCC">
        <w:t>Alla Karnovsky,</w:t>
      </w:r>
      <w:r>
        <w:t xml:space="preserve"> </w:t>
      </w:r>
      <w:r w:rsidR="00366ED2">
        <w:t>Yongqun</w:t>
      </w:r>
      <w:r w:rsidR="00366ED2" w:rsidRPr="005771F7">
        <w:t xml:space="preserve"> He</w:t>
      </w:r>
      <w:r w:rsidR="00222E2E" w:rsidRPr="00CE2D11">
        <w:rPr>
          <w:vertAlign w:val="superscript"/>
        </w:rPr>
        <w:t>*</w:t>
      </w:r>
      <w:r w:rsidR="00A25F2F">
        <w:t xml:space="preserve"> </w:t>
      </w:r>
      <w:r w:rsidR="00366ED2">
        <w:t xml:space="preserve"> </w:t>
      </w:r>
    </w:p>
    <w:p w14:paraId="0C63A547" w14:textId="77777777" w:rsidR="00E57BE0" w:rsidRPr="005B520E" w:rsidRDefault="00903F2A" w:rsidP="00903F2A">
      <w:pPr>
        <w:pStyle w:val="Affiliation"/>
      </w:pPr>
      <w:r w:rsidRPr="00903F2A">
        <w:t>University of Michigan</w:t>
      </w:r>
      <w:r w:rsidR="007827A4">
        <w:t xml:space="preserve"> Medical School</w:t>
      </w:r>
      <w:r w:rsidRPr="00903F2A">
        <w:t>, Ann Arbor, MI 48109, USA</w:t>
      </w:r>
      <w:r w:rsidR="00E57BE0">
        <w:t xml:space="preserve"> </w:t>
      </w:r>
    </w:p>
    <w:p w14:paraId="65C852C2" w14:textId="77777777" w:rsidR="009303D9" w:rsidRPr="005B520E" w:rsidRDefault="009303D9"/>
    <w:p w14:paraId="511BBEA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06D24BE" w14:textId="74C548C0" w:rsidR="007725E3" w:rsidRDefault="007725E3" w:rsidP="007725E3">
      <w:pPr>
        <w:pStyle w:val="Abstract"/>
        <w:rPr>
          <w:iCs/>
        </w:rPr>
      </w:pPr>
      <w:r>
        <w:rPr>
          <w:i/>
          <w:iCs/>
        </w:rPr>
        <w:lastRenderedPageBreak/>
        <w:t xml:space="preserve">Abstract </w:t>
      </w:r>
      <w:r>
        <w:t>—</w:t>
      </w:r>
      <w:r>
        <w:rPr>
          <w:b w:val="0"/>
        </w:rPr>
        <w:t xml:space="preserve"> As part of the consenting process in human subjects research, potential participants receive information about the purpose of the study, potential risks and benefits of participation, their rights, and the procedures to be undergone as part of the study. If the invidual decides to particapte, an informed consent document is signed and preserved as a record of voluntary participation in the research study. Following the OBO Foundry principles, the Informed Consent Ontology (ICO) </w:t>
      </w:r>
      <w:r w:rsidR="00352376">
        <w:rPr>
          <w:b w:val="0"/>
        </w:rPr>
        <w:t>wa</w:t>
      </w:r>
      <w:r>
        <w:rPr>
          <w:b w:val="0"/>
        </w:rPr>
        <w:t xml:space="preserve">s developed as a BFO based community-oriented ontology to logically represent the terms and term relations related to the informed consent process </w:t>
      </w:r>
      <w:r w:rsidRPr="00E030A2">
        <w:rPr>
          <w:b w:val="0"/>
        </w:rPr>
        <w:t>and content.</w:t>
      </w:r>
      <w:r>
        <w:rPr>
          <w:b w:val="0"/>
        </w:rPr>
        <w:t xml:space="preserve"> Currently, ICO contains </w:t>
      </w:r>
      <w:r w:rsidRPr="009D247B">
        <w:rPr>
          <w:b w:val="0"/>
          <w:highlight w:val="yellow"/>
        </w:rPr>
        <w:t>xxx</w:t>
      </w:r>
      <w:r>
        <w:rPr>
          <w:b w:val="0"/>
        </w:rPr>
        <w:t xml:space="preserve"> terms including </w:t>
      </w:r>
      <w:r w:rsidRPr="009D247B">
        <w:rPr>
          <w:b w:val="0"/>
          <w:highlight w:val="yellow"/>
        </w:rPr>
        <w:t>xxx</w:t>
      </w:r>
      <w:r>
        <w:rPr>
          <w:b w:val="0"/>
        </w:rPr>
        <w:t xml:space="preserve"> ICO-specific terms and </w:t>
      </w:r>
      <w:r w:rsidRPr="009D247B">
        <w:rPr>
          <w:b w:val="0"/>
          <w:highlight w:val="yellow"/>
        </w:rPr>
        <w:t>xxx</w:t>
      </w:r>
      <w:r>
        <w:rPr>
          <w:b w:val="0"/>
        </w:rPr>
        <w:t xml:space="preserve"> terms imported from existing ontologies. </w:t>
      </w:r>
      <w:r w:rsidR="00CD575F">
        <w:rPr>
          <w:b w:val="0"/>
        </w:rPr>
        <w:t xml:space="preserve">Possible </w:t>
      </w:r>
      <w:r w:rsidR="00D37EB4">
        <w:rPr>
          <w:b w:val="0"/>
        </w:rPr>
        <w:t xml:space="preserve">ICO use cases are </w:t>
      </w:r>
      <w:r w:rsidR="00CD575F">
        <w:rPr>
          <w:b w:val="0"/>
        </w:rPr>
        <w:t>introduced</w:t>
      </w:r>
      <w:r w:rsidR="00D37EB4">
        <w:rPr>
          <w:b w:val="0"/>
        </w:rPr>
        <w:t xml:space="preserve">. </w:t>
      </w:r>
      <w:r>
        <w:rPr>
          <w:b w:val="0"/>
        </w:rPr>
        <w:t xml:space="preserve">The ICO ontology is available on the website: </w:t>
      </w:r>
      <w:hyperlink r:id="rId8" w:history="1">
        <w:r w:rsidRPr="006F0CE2">
          <w:rPr>
            <w:rStyle w:val="Hyperlink"/>
            <w:b w:val="0"/>
          </w:rPr>
          <w:t>http://ico-ontology.googlecode.com/</w:t>
        </w:r>
      </w:hyperlink>
      <w:r>
        <w:rPr>
          <w:b w:val="0"/>
        </w:rPr>
        <w:t xml:space="preserve">. </w:t>
      </w:r>
    </w:p>
    <w:p w14:paraId="66276955" w14:textId="77777777" w:rsidR="009303D9" w:rsidRPr="004D72B5" w:rsidRDefault="004D72B5" w:rsidP="00972203">
      <w:pPr>
        <w:pStyle w:val="Keywords"/>
      </w:pPr>
      <w:r w:rsidRPr="004D72B5">
        <w:t>Keywords—</w:t>
      </w:r>
      <w:r w:rsidR="0002742B" w:rsidRPr="0002742B">
        <w:t xml:space="preserve"> </w:t>
      </w:r>
      <w:r w:rsidR="0002742B">
        <w:t xml:space="preserve">Informed consent; </w:t>
      </w:r>
      <w:r w:rsidR="003250CC">
        <w:t xml:space="preserve">ontology; </w:t>
      </w:r>
      <w:r w:rsidR="0002742B">
        <w:t>ICO;</w:t>
      </w:r>
      <w:r w:rsidR="00B659C4">
        <w:t xml:space="preserve"> </w:t>
      </w:r>
      <w:r w:rsidR="007B43BB">
        <w:t>OBO Foundry</w:t>
      </w:r>
      <w:r w:rsidR="00567842">
        <w:t xml:space="preserve">, Basic Formal Ontology (BFO), OBI ontology </w:t>
      </w:r>
    </w:p>
    <w:p w14:paraId="1100D9B1" w14:textId="77777777" w:rsidR="009303D9" w:rsidRPr="00D632BE" w:rsidRDefault="009303D9" w:rsidP="00105B26">
      <w:pPr>
        <w:pStyle w:val="Heading1"/>
      </w:pPr>
      <w:r w:rsidRPr="00D632BE">
        <w:t xml:space="preserve">Introduction </w:t>
      </w:r>
    </w:p>
    <w:p w14:paraId="68AC1FC8" w14:textId="0F566E74" w:rsidR="007725E3" w:rsidRDefault="007725E3" w:rsidP="00BF7094">
      <w:pPr>
        <w:pStyle w:val="BodyText"/>
        <w:rPr>
          <w:lang w:val="en-US"/>
        </w:rPr>
      </w:pPr>
      <w:commentRangeStart w:id="0"/>
      <w:r w:rsidRPr="00A44B7B">
        <w:t xml:space="preserve">The </w:t>
      </w:r>
      <w:r w:rsidR="00375FDD">
        <w:t>document</w:t>
      </w:r>
      <w:r w:rsidRPr="00A44B7B">
        <w:t xml:space="preserve"> </w:t>
      </w:r>
      <w:r>
        <w:rPr>
          <w:lang w:val="en-US"/>
        </w:rPr>
        <w:t xml:space="preserve">that people </w:t>
      </w:r>
      <w:r w:rsidRPr="00A44B7B">
        <w:t>sign when they agree to participate in research (informed consent) is in fac</w:t>
      </w:r>
      <w:r w:rsidR="00375FDD">
        <w:t>t</w:t>
      </w:r>
      <w:r w:rsidRPr="00A44B7B">
        <w:t xml:space="preserve"> complex </w:t>
      </w:r>
      <w:r w:rsidR="00375FDD">
        <w:rPr>
          <w:lang w:val="en-US"/>
        </w:rPr>
        <w:t xml:space="preserve">and </w:t>
      </w:r>
      <w:r>
        <w:rPr>
          <w:lang w:val="en-US"/>
        </w:rPr>
        <w:t>reflects voluntary decision making of participants in research</w:t>
      </w:r>
      <w:r w:rsidR="004709C1">
        <w:rPr>
          <w:lang w:val="en-US"/>
        </w:rPr>
        <w:t>, and presumes that these participants</w:t>
      </w:r>
      <w:r>
        <w:rPr>
          <w:lang w:val="en-US"/>
        </w:rPr>
        <w:t xml:space="preserve"> are fully informed about the research and its risks </w:t>
      </w:r>
      <w:commentRangeEnd w:id="0"/>
      <w:r w:rsidR="006076D2">
        <w:rPr>
          <w:rStyle w:val="CommentReference"/>
          <w:spacing w:val="0"/>
          <w:lang w:val="en-US" w:eastAsia="en-US"/>
        </w:rPr>
        <w:commentReference w:id="0"/>
      </w:r>
      <w:r>
        <w:rPr>
          <w:lang w:val="en-US"/>
        </w:rPr>
        <w:t>(</w:t>
      </w:r>
      <w:r w:rsidRPr="00FE7F64">
        <w:rPr>
          <w:highlight w:val="yellow"/>
          <w:lang w:val="en-US"/>
        </w:rPr>
        <w:t>ref</w:t>
      </w:r>
      <w:r w:rsidR="00556CE4">
        <w:rPr>
          <w:highlight w:val="yellow"/>
          <w:lang w:val="en-US"/>
        </w:rPr>
        <w:t>s.</w:t>
      </w:r>
      <w:r>
        <w:rPr>
          <w:lang w:val="en-US"/>
        </w:rPr>
        <w:t xml:space="preserve">).  </w:t>
      </w:r>
      <w:r w:rsidR="003C53E8">
        <w:rPr>
          <w:lang w:val="en-US"/>
        </w:rPr>
        <w:t xml:space="preserve">Different research studies </w:t>
      </w:r>
      <w:r w:rsidR="00D37EB4">
        <w:rPr>
          <w:lang w:val="en-US"/>
        </w:rPr>
        <w:t xml:space="preserve">such as interventional, observational, and more recently, genetic studies based on biobanked materials </w:t>
      </w:r>
      <w:r w:rsidR="003C53E8">
        <w:rPr>
          <w:lang w:val="en-US"/>
        </w:rPr>
        <w:t>present different risks and benefits</w:t>
      </w:r>
      <w:r w:rsidR="00D37EB4">
        <w:rPr>
          <w:lang w:val="en-US"/>
        </w:rPr>
        <w:t xml:space="preserve">. </w:t>
      </w:r>
      <w:commentRangeStart w:id="1"/>
      <w:r>
        <w:rPr>
          <w:lang w:val="en-US"/>
        </w:rPr>
        <w:t>The informed consent document</w:t>
      </w:r>
      <w:r w:rsidRPr="00A44B7B">
        <w:t xml:space="preserve"> contains essential information indicating </w:t>
      </w:r>
      <w:r>
        <w:rPr>
          <w:lang w:val="en-US"/>
        </w:rPr>
        <w:t xml:space="preserve">that </w:t>
      </w:r>
      <w:r w:rsidRPr="00A44B7B">
        <w:t xml:space="preserve">an individual has a clear understanding of the facts, implications, and future consequences of the research activity. </w:t>
      </w:r>
      <w:r>
        <w:rPr>
          <w:lang w:val="en-US"/>
        </w:rPr>
        <w:t>The</w:t>
      </w:r>
      <w:r w:rsidRPr="00A44B7B">
        <w:t xml:space="preserve"> informed consent documents </w:t>
      </w:r>
      <w:r>
        <w:rPr>
          <w:lang w:val="en-US"/>
        </w:rPr>
        <w:t xml:space="preserve">also include </w:t>
      </w:r>
      <w:r w:rsidRPr="00A44B7B">
        <w:t xml:space="preserve">specifications on the permitted uses of and restrictions on the use of materials and personal information. </w:t>
      </w:r>
      <w:commentRangeEnd w:id="1"/>
      <w:r>
        <w:rPr>
          <w:rStyle w:val="CommentReference"/>
          <w:spacing w:val="0"/>
          <w:lang w:val="en-US" w:eastAsia="en-US"/>
        </w:rPr>
        <w:commentReference w:id="1"/>
      </w:r>
      <w:commentRangeStart w:id="2"/>
      <w:r w:rsidR="003C53E8">
        <w:t>C</w:t>
      </w:r>
      <w:r w:rsidRPr="00A44B7B">
        <w:t xml:space="preserve">onsent forms </w:t>
      </w:r>
      <w:r w:rsidR="005606AE">
        <w:t xml:space="preserve">often </w:t>
      </w:r>
      <w:r w:rsidRPr="00A44B7B">
        <w:t xml:space="preserve">must offer </w:t>
      </w:r>
      <w:r>
        <w:rPr>
          <w:lang w:val="en-US"/>
        </w:rPr>
        <w:t xml:space="preserve">human </w:t>
      </w:r>
      <w:r w:rsidRPr="00A44B7B">
        <w:t>subjects different options for participation (tiered consent).</w:t>
      </w:r>
      <w:r>
        <w:rPr>
          <w:lang w:val="en-US"/>
        </w:rPr>
        <w:t xml:space="preserve"> </w:t>
      </w:r>
      <w:commentRangeEnd w:id="2"/>
      <w:r>
        <w:rPr>
          <w:rStyle w:val="CommentReference"/>
          <w:spacing w:val="0"/>
          <w:lang w:val="en-US" w:eastAsia="en-US"/>
        </w:rPr>
        <w:commentReference w:id="2"/>
      </w:r>
      <w:r>
        <w:t xml:space="preserve"> Assuring that computer</w:t>
      </w:r>
      <w:r>
        <w:rPr>
          <w:lang w:val="en-US"/>
        </w:rPr>
        <w:t>-</w:t>
      </w:r>
      <w:r w:rsidRPr="00A44B7B">
        <w:t>based systems “know” the permitted uses and restrictions is critical for conducting ethically responsible research</w:t>
      </w:r>
      <w:r w:rsidR="005606AE">
        <w:rPr>
          <w:lang w:val="en-US"/>
        </w:rPr>
        <w:t>.</w:t>
      </w:r>
      <w:r>
        <w:rPr>
          <w:lang w:val="en-US"/>
        </w:rPr>
        <w:t xml:space="preserve">  </w:t>
      </w:r>
    </w:p>
    <w:p w14:paraId="0D3B7207" w14:textId="0901A070" w:rsidR="002F15A2" w:rsidRDefault="00AA6708" w:rsidP="00796AD9">
      <w:pPr>
        <w:pStyle w:val="BodyText"/>
        <w:ind w:firstLine="0"/>
        <w:rPr>
          <w:lang w:val="en-US"/>
        </w:rPr>
      </w:pPr>
      <w:r>
        <w:rPr>
          <w:rFonts w:eastAsia="MS PGothic"/>
          <w:color w:val="000000"/>
          <w:szCs w:val="32"/>
          <w:lang w:val="en-US"/>
        </w:rPr>
        <w:tab/>
      </w:r>
      <w:r w:rsidR="00D80384">
        <w:rPr>
          <w:rFonts w:eastAsia="MS PGothic"/>
          <w:color w:val="000000"/>
          <w:szCs w:val="32"/>
          <w:lang w:val="en-US"/>
        </w:rPr>
        <w:t>A</w:t>
      </w:r>
      <w:r w:rsidR="007725E3">
        <w:rPr>
          <w:rFonts w:eastAsia="MS PGothic"/>
          <w:color w:val="000000"/>
          <w:szCs w:val="32"/>
          <w:lang w:val="en-US"/>
        </w:rPr>
        <w:t>n</w:t>
      </w:r>
      <w:r w:rsidR="00D80384">
        <w:rPr>
          <w:rFonts w:eastAsia="MS PGothic"/>
          <w:color w:val="000000"/>
          <w:szCs w:val="32"/>
          <w:lang w:val="en-US"/>
        </w:rPr>
        <w:t xml:space="preserve"> ontology is a set of human- and computer-interpretable terms and term relations in a specific </w:t>
      </w:r>
      <w:r w:rsidR="00FD7934">
        <w:rPr>
          <w:rFonts w:eastAsia="MS PGothic"/>
          <w:color w:val="000000"/>
          <w:szCs w:val="32"/>
          <w:lang w:val="en-US"/>
        </w:rPr>
        <w:t xml:space="preserve">knowledge </w:t>
      </w:r>
      <w:r w:rsidR="00D80384">
        <w:rPr>
          <w:rFonts w:eastAsia="MS PGothic"/>
          <w:color w:val="000000"/>
          <w:szCs w:val="32"/>
          <w:lang w:val="en-US"/>
        </w:rPr>
        <w:t xml:space="preserve">domain. </w:t>
      </w:r>
      <w:r w:rsidR="00D80384" w:rsidRPr="00CC2DDC">
        <w:t xml:space="preserve">The </w:t>
      </w:r>
      <w:r w:rsidR="00D80384">
        <w:rPr>
          <w:lang w:val="en-US"/>
        </w:rPr>
        <w:t>Open Biol</w:t>
      </w:r>
      <w:r w:rsidR="00D80384" w:rsidRPr="00435E92">
        <w:rPr>
          <w:lang w:val="en-US"/>
        </w:rPr>
        <w:t>ogica</w:t>
      </w:r>
      <w:r w:rsidR="00D80384">
        <w:rPr>
          <w:lang w:val="en-US"/>
        </w:rPr>
        <w:t>l and Biomedical Ontologies (</w:t>
      </w:r>
      <w:r w:rsidR="00D80384" w:rsidRPr="00CC2DDC">
        <w:t>OBO</w:t>
      </w:r>
      <w:r w:rsidR="00D80384">
        <w:rPr>
          <w:lang w:val="en-US"/>
        </w:rPr>
        <w:t>)</w:t>
      </w:r>
      <w:r w:rsidR="00D80384" w:rsidRPr="00CC2DDC">
        <w:t xml:space="preserve"> Foundry </w:t>
      </w:r>
      <w:r w:rsidR="00D80384">
        <w:rPr>
          <w:lang w:val="en-US"/>
        </w:rPr>
        <w:t xml:space="preserve">has </w:t>
      </w:r>
      <w:r w:rsidR="00D80384" w:rsidRPr="00CC2DDC">
        <w:t>establish</w:t>
      </w:r>
      <w:r w:rsidR="00D80384">
        <w:rPr>
          <w:lang w:val="en-US"/>
        </w:rPr>
        <w:t xml:space="preserve">ed </w:t>
      </w:r>
      <w:r w:rsidR="00D80384" w:rsidRPr="00CC2DDC">
        <w:t>a set of principles</w:t>
      </w:r>
      <w:r w:rsidR="00D80384">
        <w:rPr>
          <w:lang w:val="en-US"/>
        </w:rPr>
        <w:t xml:space="preserve">, including openness, collaboration, and uses of </w:t>
      </w:r>
      <w:r w:rsidR="00D80384">
        <w:t>common relations</w:t>
      </w:r>
      <w:r w:rsidR="00D80384">
        <w:rPr>
          <w:lang w:val="en-US"/>
        </w:rPr>
        <w:t xml:space="preserve">, for  biomedical </w:t>
      </w:r>
      <w:r w:rsidR="00D80384" w:rsidRPr="00CC2DDC">
        <w:t>ontology development</w:t>
      </w:r>
      <w:r w:rsidR="00D80384">
        <w:rPr>
          <w:lang w:val="en-US"/>
        </w:rPr>
        <w:t xml:space="preserve"> </w:t>
      </w:r>
      <w:r w:rsidR="00DD0DA7">
        <w:fldChar w:fldCharType="begin"/>
      </w:r>
      <w:r w:rsidR="00DD0DA7">
        <w:instrText xml:space="preserve"> ADDIN EN.CITE &lt;EndNote&gt;&lt;Cite&gt;&lt;Author&gt;Smith&lt;/Author&gt;&lt;Year&gt;2007&lt;/Year&gt;&lt;RecNum&gt;1904&lt;/RecNum&gt;&lt;DisplayText&gt;[1]&lt;/DisplayText&gt;&lt;record&gt;&lt;rec-number&gt;1904&lt;/rec-number&gt;&lt;foreign-keys&gt;&lt;key app="EN" db-id="aexvxdszlvxe00eftfipfze80ea0pse52atf"&gt;1904&lt;/key&gt;&lt;/foreign-keys&gt;&lt;ref-type name="Journal Article"&gt;17&lt;/ref-type&gt;&lt;contributors&gt;&lt;authors&gt;&lt;author&gt;Smith, B.&lt;/author&gt;&lt;author&gt;Ashburner, M.&lt;/author&gt;&lt;author&gt;Rosse, C.&lt;/author&gt;&lt;author&gt;Bard, J.&lt;/author&gt;&lt;author&gt;Bug, W.&lt;/author&gt;&lt;author&gt;Ceusters, W.&lt;/author&gt;&lt;author&gt;Goldberg, L. J.&lt;/author&gt;&lt;author&gt;Eilbeck, K.&lt;/author&gt;&lt;author&gt;Ireland, A.&lt;/author&gt;&lt;author&gt;Mungall, C. J.&lt;/author&gt;&lt;author&gt;Leontis, N.&lt;/author&gt;&lt;author&gt;Rocca-Serra, P.&lt;/author&gt;&lt;author&gt;Ruttenberg, A.&lt;/author&gt;&lt;author&gt;Sansone, S. A.&lt;/author&gt;&lt;author&gt;Scheuermann, R. H.&lt;/author&gt;&lt;author&gt;Shah, N.&lt;/author&gt;&lt;author&gt;Whetzel, P. L.&lt;/author&gt;&lt;author&gt;Lewis, S.&lt;/author&gt;&lt;/authors&gt;&lt;/contributors&gt;&lt;auth-address&gt;Department of Philosophy and New York State Center of Excellence in Bioinformatics and Life Sciences, University at Buffalo, Buffalo, New York 14203, USA. phismith@buffalo.edu&lt;/auth-address&gt;&lt;titles&gt;&lt;title&gt;The OBO Foundry: coordinated evolution of ontologies to support biomedical data integration&lt;/title&gt;&lt;secondary-title&gt;Nat Biotechnol&lt;/secondary-title&gt;&lt;/titles&gt;&lt;periodical&gt;&lt;full-title&gt;Nat Biotechnol&lt;/full-title&gt;&lt;/periodical&gt;&lt;pages&gt;1251-5&lt;/pages&gt;&lt;volume&gt;25&lt;/volume&gt;&lt;number&gt;11&lt;/number&gt;&lt;edition&gt;2007/11/09&lt;/edition&gt;&lt;dates&gt;&lt;year&gt;2007&lt;/year&gt;&lt;pub-dates&gt;&lt;date&gt;Nov&lt;/date&gt;&lt;/pub-dates&gt;&lt;/dates&gt;&lt;isbn&gt;1087-0156 (Print)&lt;/isbn&gt;&lt;accession-num&gt;17989687&lt;/accession-num&gt;&lt;urls&gt;&lt;related-urls&gt;&lt;url&gt;http://www.ncbi.nlm.nih.gov/entrez/query.fcgi?cmd=Retrieve&amp;amp;db=PubMed&amp;amp;dopt=Citation&amp;amp;list_uids=17989687&lt;/url&gt;&lt;/related-urls&gt;&lt;/urls&gt;&lt;electronic-resource-num&gt;nbt1346 [pii]&amp;#xD;10.1038/nbt1346&lt;/electronic-resource-num&gt;&lt;language&gt;eng&lt;/language&gt;&lt;/record&gt;&lt;/Cite&gt;&lt;/EndNote&gt;</w:instrText>
      </w:r>
      <w:r w:rsidR="00DD0DA7">
        <w:fldChar w:fldCharType="separate"/>
      </w:r>
      <w:r w:rsidR="00DD0DA7">
        <w:rPr>
          <w:noProof/>
        </w:rPr>
        <w:t>[</w:t>
      </w:r>
      <w:hyperlink w:anchor="_ENREF_1" w:tooltip="Smith, 2007 #1904" w:history="1">
        <w:r w:rsidR="00DD0DA7">
          <w:rPr>
            <w:noProof/>
          </w:rPr>
          <w:t>1</w:t>
        </w:r>
      </w:hyperlink>
      <w:r w:rsidR="00DD0DA7">
        <w:rPr>
          <w:noProof/>
        </w:rPr>
        <w:t>]</w:t>
      </w:r>
      <w:r w:rsidR="00DD0DA7">
        <w:fldChar w:fldCharType="end"/>
      </w:r>
      <w:r w:rsidR="00D80384" w:rsidRPr="00CC2DDC">
        <w:t>.</w:t>
      </w:r>
      <w:r w:rsidR="00D80384">
        <w:t xml:space="preserve"> </w:t>
      </w:r>
      <w:r w:rsidR="00D80384">
        <w:rPr>
          <w:lang w:val="en-US"/>
        </w:rPr>
        <w:t xml:space="preserve">This set of principles has been widely accepted by the ontology development community. </w:t>
      </w:r>
      <w:r w:rsidR="00520CB8">
        <w:rPr>
          <w:lang w:val="en-US"/>
        </w:rPr>
        <w:t xml:space="preserve">Most OBO Foundry </w:t>
      </w:r>
      <w:r w:rsidR="00FD7934">
        <w:rPr>
          <w:lang w:val="en-US"/>
        </w:rPr>
        <w:t xml:space="preserve">ontologies use </w:t>
      </w:r>
      <w:r w:rsidR="00520CB8">
        <w:rPr>
          <w:lang w:val="en-US"/>
        </w:rPr>
        <w:t xml:space="preserve">the Basic Formal Ontology (BFO) </w:t>
      </w:r>
      <w:r w:rsidR="00DD0DA7">
        <w:rPr>
          <w:lang w:val="en-US"/>
        </w:rPr>
        <w:fldChar w:fldCharType="begin"/>
      </w:r>
      <w:r w:rsidR="00DD0DA7">
        <w:rPr>
          <w:lang w:val="en-US"/>
        </w:rPr>
        <w:instrText xml:space="preserve"> ADDIN EN.CITE &lt;EndNote&gt;&lt;Cite&gt;&lt;Author&gt;Grenon&lt;/Author&gt;&lt;Year&gt;2004&lt;/Year&gt;&lt;RecNum&gt;3802&lt;/RecNum&gt;&lt;DisplayText&gt;[2]&lt;/DisplayText&gt;&lt;record&gt;&lt;rec-number&gt;3802&lt;/rec-number&gt;&lt;foreign-keys&gt;&lt;key app="EN" db-id="aexvxdszlvxe00eftfipfze80ea0pse52atf"&gt;3802&lt;/key&gt;&lt;/foreign-keys&gt;&lt;ref-type name="Journal Article"&gt;17&lt;/ref-type&gt;&lt;contributors&gt;&lt;authors&gt;&lt;author&gt;Grenon, P.&lt;/author&gt;&lt;author&gt;Smith, B. &lt;/author&gt;&lt;/authors&gt;&lt;/contributors&gt;&lt;titles&gt;&lt;title&gt;SNAP and SPAN: Towards Dynamic Spatial Ontology&lt;/title&gt;&lt;secondary-title&gt;Spatial Cognition and Computation&lt;/secondary-title&gt;&lt;/titles&gt;&lt;periodical&gt;&lt;full-title&gt;Spatial Cognition and Computation&lt;/full-title&gt;&lt;/periodical&gt;&lt;pages&gt;69-103&lt;/pages&gt;&lt;volume&gt;4&lt;/volume&gt;&lt;number&gt;1&lt;/number&gt;&lt;dates&gt;&lt;year&gt;2004&lt;/year&gt;&lt;/dates&gt;&lt;urls&gt;&lt;/urls&gt;&lt;/record&gt;&lt;/Cite&gt;&lt;/EndNote&gt;</w:instrText>
      </w:r>
      <w:r w:rsidR="00DD0DA7">
        <w:rPr>
          <w:lang w:val="en-US"/>
        </w:rPr>
        <w:fldChar w:fldCharType="separate"/>
      </w:r>
      <w:r w:rsidR="00DD0DA7">
        <w:rPr>
          <w:noProof/>
          <w:lang w:val="en-US"/>
        </w:rPr>
        <w:t>[</w:t>
      </w:r>
      <w:hyperlink w:anchor="_ENREF_2" w:tooltip="Grenon, 2004 #3802" w:history="1">
        <w:r w:rsidR="00DD0DA7">
          <w:rPr>
            <w:noProof/>
            <w:lang w:val="en-US"/>
          </w:rPr>
          <w:t>2</w:t>
        </w:r>
      </w:hyperlink>
      <w:r w:rsidR="00DD0DA7">
        <w:rPr>
          <w:noProof/>
          <w:lang w:val="en-US"/>
        </w:rPr>
        <w:t>]</w:t>
      </w:r>
      <w:r w:rsidR="00DD0DA7">
        <w:rPr>
          <w:lang w:val="en-US"/>
        </w:rPr>
        <w:fldChar w:fldCharType="end"/>
      </w:r>
      <w:r w:rsidR="00C80116">
        <w:rPr>
          <w:lang w:val="en-US"/>
        </w:rPr>
        <w:t xml:space="preserve"> </w:t>
      </w:r>
      <w:r w:rsidR="00520CB8">
        <w:rPr>
          <w:lang w:val="en-US"/>
        </w:rPr>
        <w:t xml:space="preserve">as </w:t>
      </w:r>
      <w:r w:rsidR="00FD7934">
        <w:rPr>
          <w:lang w:val="en-US"/>
        </w:rPr>
        <w:t xml:space="preserve">an </w:t>
      </w:r>
      <w:r w:rsidR="00520CB8">
        <w:rPr>
          <w:lang w:val="en-US"/>
        </w:rPr>
        <w:t>upper level ontology</w:t>
      </w:r>
      <w:r w:rsidR="004709C1">
        <w:rPr>
          <w:lang w:val="en-US"/>
        </w:rPr>
        <w:t xml:space="preserve"> that is </w:t>
      </w:r>
      <w:r w:rsidR="001A3FD6">
        <w:rPr>
          <w:lang w:val="en-US"/>
        </w:rPr>
        <w:t xml:space="preserve">grounded </w:t>
      </w:r>
      <w:r w:rsidR="004709C1">
        <w:rPr>
          <w:lang w:val="en-US"/>
        </w:rPr>
        <w:t>i</w:t>
      </w:r>
      <w:r w:rsidR="001A3FD6">
        <w:rPr>
          <w:lang w:val="en-US"/>
        </w:rPr>
        <w:t xml:space="preserve">n a </w:t>
      </w:r>
      <w:r w:rsidR="00520CB8">
        <w:t xml:space="preserve">realism-based approach to </w:t>
      </w:r>
      <w:r w:rsidR="005606AE">
        <w:rPr>
          <w:lang w:val="en-US"/>
        </w:rPr>
        <w:t>models</w:t>
      </w:r>
      <w:r w:rsidR="00FD7934">
        <w:rPr>
          <w:lang w:val="en-US"/>
        </w:rPr>
        <w:t xml:space="preserve"> </w:t>
      </w:r>
      <w:r w:rsidR="00DD0DA7">
        <w:fldChar w:fldCharType="begin"/>
      </w:r>
      <w:r w:rsidR="00DD0DA7">
        <w:instrText xml:space="preserve"> ADDIN EN.CITE &lt;EndNote&gt;&lt;Cite&gt;&lt;Author&gt;Smith&lt;/Author&gt;&lt;Year&gt;2010&lt;/Year&gt;&lt;RecNum&gt;3680&lt;/RecNum&gt;&lt;DisplayText&gt;[3]&lt;/DisplayText&gt;&lt;record&gt;&lt;rec-number&gt;3680&lt;/rec-number&gt;&lt;foreign-keys&gt;&lt;key app="EN" db-id="aexvxdszlvxe00eftfipfze80ea0pse52atf"&gt;3680&lt;/key&gt;&lt;/foreign-keys&gt;&lt;ref-type name="Journal Article"&gt;17&lt;/ref-type&gt;&lt;contributors&gt;&lt;authors&gt;&lt;author&gt;Smith, B.&lt;/author&gt;&lt;author&gt;Ceusters, W.&lt;/author&gt;&lt;/authors&gt;&lt;/contributors&gt;&lt;titles&gt;&lt;title&gt;Ontological realism: A methodology for coordinated evolution of scientific ontologies&lt;/title&gt;&lt;secondary-title&gt;Applied Ontology&lt;/secondary-title&gt;&lt;/titles&gt;&lt;periodical&gt;&lt;full-title&gt;Applied Ontology&lt;/full-title&gt;&lt;/periodical&gt;&lt;pages&gt;139-188&lt;/pages&gt;&lt;volume&gt;5&lt;/volume&gt;&lt;dates&gt;&lt;year&gt;2010&lt;/year&gt;&lt;/dates&gt;&lt;urls&gt;&lt;/urls&gt;&lt;electronic-resource-num&gt;DOI 10.3233/AO-2010-0079&lt;/electronic-resource-num&gt;&lt;/record&gt;&lt;/Cite&gt;&lt;/EndNote&gt;</w:instrText>
      </w:r>
      <w:r w:rsidR="00DD0DA7">
        <w:fldChar w:fldCharType="separate"/>
      </w:r>
      <w:r w:rsidR="00DD0DA7">
        <w:rPr>
          <w:noProof/>
        </w:rPr>
        <w:t>[</w:t>
      </w:r>
      <w:hyperlink w:anchor="_ENREF_3" w:tooltip="Smith, 2010 #3680" w:history="1">
        <w:r w:rsidR="00DD0DA7">
          <w:rPr>
            <w:noProof/>
          </w:rPr>
          <w:t>3</w:t>
        </w:r>
      </w:hyperlink>
      <w:r w:rsidR="00DD0DA7">
        <w:rPr>
          <w:noProof/>
        </w:rPr>
        <w:t>]</w:t>
      </w:r>
      <w:r w:rsidR="00DD0DA7">
        <w:fldChar w:fldCharType="end"/>
      </w:r>
      <w:r w:rsidR="00520CB8">
        <w:t xml:space="preserve">. </w:t>
      </w:r>
      <w:r w:rsidR="001A3FD6">
        <w:rPr>
          <w:lang w:val="en-US"/>
        </w:rPr>
        <w:t xml:space="preserve"> As an upper level ontology, BFO assists in the organization and integration of other domains.  </w:t>
      </w:r>
      <w:r w:rsidR="00520CB8">
        <w:t xml:space="preserve">BFO has been used as an upper level ontology for over 100 biological and </w:t>
      </w:r>
      <w:r w:rsidR="00520CB8">
        <w:lastRenderedPageBreak/>
        <w:t xml:space="preserve">biomedical ontologies. </w:t>
      </w:r>
      <w:r w:rsidR="001A3FD6">
        <w:rPr>
          <w:lang w:val="en-US"/>
        </w:rPr>
        <w:t>The Ontology for Biomedical Investigations (OBI) is a BFO based ontology c</w:t>
      </w:r>
      <w:r w:rsidR="00520CB8">
        <w:t>o-developed and supported by some 20 different disciplinary communities</w:t>
      </w:r>
      <w:r w:rsidR="001A3FD6">
        <w:rPr>
          <w:lang w:val="en-US"/>
        </w:rPr>
        <w:t xml:space="preserve">. OBI </w:t>
      </w:r>
      <w:r w:rsidR="00520CB8">
        <w:t>provide</w:t>
      </w:r>
      <w:r w:rsidR="001A3FD6">
        <w:rPr>
          <w:lang w:val="en-US"/>
        </w:rPr>
        <w:t>s</w:t>
      </w:r>
      <w:r w:rsidR="00520CB8">
        <w:t xml:space="preserve"> a set of logically defined terms covering a broad range of experimental conditions, biomedical processes, and data analysis methods </w:t>
      </w:r>
      <w:r w:rsidR="00DD0DA7">
        <w:fldChar w:fldCharType="begin"/>
      </w:r>
      <w:r w:rsidR="00DD0DA7">
        <w:instrText xml:space="preserve"> ADDIN EN.CITE &lt;EndNote&gt;&lt;Cite&gt;&lt;Author&gt;Brinkman&lt;/Author&gt;&lt;Year&gt;2010&lt;/Year&gt;&lt;RecNum&gt;3959&lt;/RecNum&gt;&lt;DisplayText&gt;[4]&lt;/DisplayText&gt;&lt;record&gt;&lt;rec-number&gt;3959&lt;/rec-number&gt;&lt;foreign-keys&gt;&lt;key app="EN" db-id="aexvxdszlvxe00eftfipfze80ea0pse52atf"&gt;3959&lt;/key&gt;&lt;/foreign-keys&gt;&lt;ref-type name="Journal Article"&gt;17&lt;/ref-type&gt;&lt;contributors&gt;&lt;authors&gt;&lt;author&gt;Brinkman, R. R.&lt;/author&gt;&lt;author&gt;Courtot, M.&lt;/author&gt;&lt;author&gt;Derom, D.&lt;/author&gt;&lt;author&gt;Fostel, J. M.&lt;/author&gt;&lt;author&gt;He, Y.&lt;/author&gt;&lt;author&gt;Lord, P.&lt;/author&gt;&lt;author&gt;Malone, J.&lt;/author&gt;&lt;author&gt;Parkinson, H.&lt;/author&gt;&lt;author&gt;Peters, B.&lt;/author&gt;&lt;author&gt;Rocca-Serra, P.&lt;/author&gt;&lt;author&gt;Ruttenberg, A.&lt;/author&gt;&lt;author&gt;Sansone, S. A.&lt;/author&gt;&lt;author&gt;Soldatova, L. N.&lt;/author&gt;&lt;author&gt;Stoeckert, C. J., Jr.&lt;/author&gt;&lt;author&gt;Turner, J. A.&lt;/author&gt;&lt;author&gt;Zheng, J.&lt;/author&gt;&lt;author&gt;O. B. I. consortium&lt;/author&gt;&lt;/authors&gt;&lt;/contributors&gt;&lt;auth-address&gt;British Columbia Cancer Agency, Vancouver, Canada. rbrinkman@bccrc.ca.&lt;/auth-address&gt;&lt;titles&gt;&lt;title&gt;Modeling biomedical experimental processes with OBI&lt;/title&gt;&lt;secondary-title&gt;J Biomed Semantics&lt;/secondary-title&gt;&lt;alt-title&gt;Journal of biomedical semantics&lt;/alt-title&gt;&lt;/titles&gt;&lt;periodical&gt;&lt;full-title&gt;J Biomed Semantics&lt;/full-title&gt;&lt;/periodical&gt;&lt;alt-periodical&gt;&lt;full-title&gt;Journal of Biomedical Semantics&lt;/full-title&gt;&lt;/alt-periodical&gt;&lt;pages&gt;S7&lt;/pages&gt;&lt;volume&gt;1 Suppl 1&lt;/volume&gt;&lt;dates&gt;&lt;year&gt;2010&lt;/year&gt;&lt;/dates&gt;&lt;isbn&gt;2041-1480 (Electronic)&lt;/isbn&gt;&lt;accession-num&gt;20626927&lt;/accession-num&gt;&lt;urls&gt;&lt;related-urls&gt;&lt;url&gt;http://www.ncbi.nlm.nih.gov/pubmed/20626927&lt;/url&gt;&lt;/related-urls&gt;&lt;/urls&gt;&lt;custom2&gt;2903726&lt;/custom2&gt;&lt;electronic-resource-num&gt;10.1186/2041-1480-1-S1-S7&lt;/electronic-resource-num&gt;&lt;/record&gt;&lt;/Cite&gt;&lt;/EndNote&gt;</w:instrText>
      </w:r>
      <w:r w:rsidR="00DD0DA7">
        <w:fldChar w:fldCharType="separate"/>
      </w:r>
      <w:r w:rsidR="00DD0DA7">
        <w:rPr>
          <w:noProof/>
        </w:rPr>
        <w:t>[</w:t>
      </w:r>
      <w:hyperlink w:anchor="_ENREF_4" w:tooltip="Brinkman, 2010 #3959" w:history="1">
        <w:r w:rsidR="00DD0DA7">
          <w:rPr>
            <w:noProof/>
          </w:rPr>
          <w:t>4</w:t>
        </w:r>
      </w:hyperlink>
      <w:r w:rsidR="00DD0DA7">
        <w:rPr>
          <w:noProof/>
        </w:rPr>
        <w:t>]</w:t>
      </w:r>
      <w:r w:rsidR="00DD0DA7">
        <w:fldChar w:fldCharType="end"/>
      </w:r>
      <w:r w:rsidR="00520CB8">
        <w:t xml:space="preserve">. </w:t>
      </w:r>
    </w:p>
    <w:p w14:paraId="3BC51B84" w14:textId="5F666B93" w:rsidR="00D80384" w:rsidRDefault="002F15A2" w:rsidP="00E030A2">
      <w:pPr>
        <w:pStyle w:val="BodyText"/>
        <w:ind w:firstLine="0"/>
        <w:rPr>
          <w:lang w:val="en-US"/>
        </w:rPr>
      </w:pPr>
      <w:r>
        <w:rPr>
          <w:lang w:val="en-US"/>
        </w:rPr>
        <w:tab/>
      </w:r>
      <w:r w:rsidR="00BD612D">
        <w:rPr>
          <w:lang w:val="en-US"/>
        </w:rPr>
        <w:t xml:space="preserve">In this study, we present an effort to develop </w:t>
      </w:r>
      <w:r w:rsidR="00F75EBE">
        <w:rPr>
          <w:lang w:val="en-US"/>
        </w:rPr>
        <w:t xml:space="preserve">a </w:t>
      </w:r>
      <w:commentRangeStart w:id="3"/>
      <w:r w:rsidR="00F75EBE">
        <w:rPr>
          <w:lang w:val="en-US"/>
        </w:rPr>
        <w:t xml:space="preserve">community-oriented </w:t>
      </w:r>
      <w:commentRangeEnd w:id="3"/>
      <w:r w:rsidR="006076D2">
        <w:rPr>
          <w:rStyle w:val="CommentReference"/>
          <w:spacing w:val="0"/>
          <w:lang w:val="en-US" w:eastAsia="en-US"/>
        </w:rPr>
        <w:commentReference w:id="3"/>
      </w:r>
      <w:r w:rsidR="00F75EBE">
        <w:rPr>
          <w:lang w:val="en-US"/>
        </w:rPr>
        <w:t xml:space="preserve">Informed Consent Ontology (ICO) by aligning it with the BFO and OBI. </w:t>
      </w:r>
      <w:r w:rsidR="00FD7934">
        <w:rPr>
          <w:lang w:val="en-US"/>
        </w:rPr>
        <w:t xml:space="preserve">Because </w:t>
      </w:r>
      <w:r w:rsidR="00520CB8">
        <w:t xml:space="preserve">OBI </w:t>
      </w:r>
      <w:r>
        <w:rPr>
          <w:lang w:val="en-US"/>
        </w:rPr>
        <w:t xml:space="preserve">contains </w:t>
      </w:r>
      <w:r w:rsidR="00520CB8">
        <w:t>terms related to informed consent</w:t>
      </w:r>
      <w:r w:rsidR="00FD7934">
        <w:rPr>
          <w:lang w:val="en-US"/>
        </w:rPr>
        <w:t xml:space="preserve"> that are fully modeled in the context of BFO, we </w:t>
      </w:r>
      <w:r>
        <w:rPr>
          <w:lang w:val="en-US"/>
        </w:rPr>
        <w:t xml:space="preserve">identified </w:t>
      </w:r>
      <w:r w:rsidR="00F75EBE">
        <w:rPr>
          <w:lang w:val="en-US"/>
        </w:rPr>
        <w:t xml:space="preserve">and imported these OBI terms to ICO </w:t>
      </w:r>
      <w:r w:rsidR="009374AB">
        <w:rPr>
          <w:lang w:val="en-US"/>
        </w:rPr>
        <w:t xml:space="preserve">as a starting point for the structure of the informed consent ontology. </w:t>
      </w:r>
      <w:r w:rsidR="00F75EBE">
        <w:rPr>
          <w:lang w:val="en-US"/>
        </w:rPr>
        <w:t xml:space="preserve">More terms and hierarachies of ICO were later generated based on existing informed consent templates and use cases. The </w:t>
      </w:r>
      <w:r w:rsidR="00D80384">
        <w:rPr>
          <w:lang w:val="en-US"/>
        </w:rPr>
        <w:t>rationale, design</w:t>
      </w:r>
      <w:r w:rsidR="00EE4CEF">
        <w:rPr>
          <w:lang w:val="en-US"/>
        </w:rPr>
        <w:t xml:space="preserve"> pattern</w:t>
      </w:r>
      <w:r w:rsidR="00D80384">
        <w:rPr>
          <w:lang w:val="en-US"/>
        </w:rPr>
        <w:t>, and</w:t>
      </w:r>
      <w:r w:rsidR="00F75EBE">
        <w:rPr>
          <w:lang w:val="en-US"/>
        </w:rPr>
        <w:t xml:space="preserve"> use cases of ICO are presented in this manuscript. </w:t>
      </w:r>
    </w:p>
    <w:p w14:paraId="5370F224" w14:textId="7858F483" w:rsidR="008C6CB3" w:rsidRDefault="008C6CB3" w:rsidP="00E030A2">
      <w:pPr>
        <w:pStyle w:val="BodyText"/>
        <w:ind w:firstLine="0"/>
        <w:rPr>
          <w:lang w:val="en-US"/>
        </w:rPr>
      </w:pPr>
      <w:r>
        <w:rPr>
          <w:color w:val="000000"/>
          <w:lang w:val="en-US"/>
        </w:rPr>
        <w:tab/>
      </w:r>
      <w:r>
        <w:rPr>
          <w:color w:val="000000"/>
        </w:rPr>
        <w:t xml:space="preserve">In what follows, italic terms </w:t>
      </w:r>
      <w:r>
        <w:rPr>
          <w:color w:val="000000"/>
          <w:lang w:val="en-US"/>
        </w:rPr>
        <w:t>in the text</w:t>
      </w:r>
      <w:r>
        <w:rPr>
          <w:color w:val="000000"/>
        </w:rPr>
        <w:t xml:space="preserve"> represent specific ontological terms.</w:t>
      </w:r>
    </w:p>
    <w:p w14:paraId="13BD68ED" w14:textId="77777777" w:rsidR="001A120C" w:rsidRPr="001A120C" w:rsidRDefault="00E21E95" w:rsidP="001A120C">
      <w:pPr>
        <w:pStyle w:val="Heading1"/>
      </w:pPr>
      <w:r>
        <w:t>Methods</w:t>
      </w:r>
    </w:p>
    <w:p w14:paraId="117ED570" w14:textId="77777777" w:rsidR="004E44CF" w:rsidRDefault="004E44CF" w:rsidP="004E44CF">
      <w:pPr>
        <w:pStyle w:val="Heading2"/>
      </w:pPr>
      <w:r>
        <w:t xml:space="preserve">Ontology editing and representation </w:t>
      </w:r>
    </w:p>
    <w:p w14:paraId="3CDD1365" w14:textId="1D35FB41" w:rsidR="00FD09E1" w:rsidRDefault="004E44CF" w:rsidP="004E44CF">
      <w:pPr>
        <w:pStyle w:val="BodyText"/>
        <w:rPr>
          <w:lang w:val="en-US"/>
        </w:rPr>
      </w:pPr>
      <w:r>
        <w:t>ICO is represented as in</w:t>
      </w:r>
      <w:r>
        <w:rPr>
          <w:lang w:val="en-US"/>
        </w:rPr>
        <w:t xml:space="preserve"> the</w:t>
      </w:r>
      <w:r w:rsidRPr="000B58CD">
        <w:t xml:space="preserve"> W3C standard Web Ontology Language (OWL2) (</w:t>
      </w:r>
      <w:hyperlink r:id="rId11" w:history="1">
        <w:r w:rsidRPr="00A20F89">
          <w:rPr>
            <w:rStyle w:val="Hyperlink"/>
          </w:rPr>
          <w:t>http://www.w3.org/TR/owl-guide/</w:t>
        </w:r>
      </w:hyperlink>
      <w:r w:rsidRPr="000B58CD">
        <w:t>).</w:t>
      </w:r>
      <w:r>
        <w:rPr>
          <w:lang w:val="en-US"/>
        </w:rPr>
        <w:t xml:space="preserve"> The </w:t>
      </w:r>
      <w:r w:rsidRPr="000B58CD">
        <w:t>Protégé</w:t>
      </w:r>
      <w:r>
        <w:rPr>
          <w:lang w:val="en-US"/>
        </w:rPr>
        <w:t>-OWL editor</w:t>
      </w:r>
      <w:r w:rsidRPr="000B58CD">
        <w:t xml:space="preserve"> 4.2</w:t>
      </w:r>
      <w:r>
        <w:t xml:space="preserve"> </w:t>
      </w:r>
      <w:r>
        <w:rPr>
          <w:lang w:val="en-US"/>
        </w:rPr>
        <w:t>was used for ICO ontology editing.</w:t>
      </w:r>
    </w:p>
    <w:p w14:paraId="28FA2DF8" w14:textId="7A1984E2" w:rsidR="00D2735B" w:rsidRDefault="004E44CF" w:rsidP="004E44CF">
      <w:pPr>
        <w:pStyle w:val="BodyText"/>
        <w:rPr>
          <w:lang w:val="en-US"/>
        </w:rPr>
      </w:pPr>
      <w:r>
        <w:rPr>
          <w:lang w:val="en-US"/>
        </w:rPr>
        <w:t>Terms from existing ontologies (</w:t>
      </w:r>
      <w:r w:rsidRPr="00E030A2">
        <w:rPr>
          <w:i/>
          <w:lang w:val="en-US"/>
        </w:rPr>
        <w:t>e.g.</w:t>
      </w:r>
      <w:r>
        <w:rPr>
          <w:lang w:val="en-US"/>
        </w:rPr>
        <w:t xml:space="preserve">, OBI) were imported to ICO using the tools Ontodog </w:t>
      </w:r>
      <w:r w:rsidR="00DD0DA7">
        <w:rPr>
          <w:lang w:val="en-US"/>
        </w:rPr>
        <w:fldChar w:fldCharType="begin"/>
      </w:r>
      <w:r w:rsidR="00DD0DA7">
        <w:rPr>
          <w:lang w:val="en-US"/>
        </w:rPr>
        <w:instrText xml:space="preserve"> ADDIN EN.CITE &lt;EndNote&gt;&lt;Cite&gt;&lt;Author&gt;Zheng&lt;/Author&gt;&lt;Year&gt;2014&lt;/Year&gt;&lt;RecNum&gt;3950&lt;/RecNum&gt;&lt;DisplayText&gt;[5]&lt;/DisplayText&gt;&lt;record&gt;&lt;rec-number&gt;3950&lt;/rec-number&gt;&lt;foreign-keys&gt;&lt;key app="EN" db-id="aexvxdszlvxe00eftfipfze80ea0pse52atf"&gt;3950&lt;/key&gt;&lt;/foreign-keys&gt;&lt;ref-type name="Journal Article"&gt;17&lt;/ref-type&gt;&lt;contributors&gt;&lt;authors&gt;&lt;author&gt;Zheng, J.&lt;/author&gt;&lt;author&gt;Xiang, Z.&lt;/author&gt;&lt;author&gt;Stoeckert, C. J., Jr.&lt;/author&gt;&lt;author&gt;He, Y.&lt;/author&gt;&lt;/authors&gt;&lt;/contributors&gt;&lt;auth-address&gt;Department of Genetics, Perelman School of Medicine, University of Pennsylvania, Philadelphia, PA 19104 and Unit for Laboratory Animal Medicine, Department of Microbiology and Immunology, Center for Computational Medicine and Bioinformatics, University of Michigan, Ann Arbor, MI 48109, USA.&lt;/auth-address&gt;&lt;titles&gt;&lt;title&gt;Ontodog: a web-based ontology community view generation tool&lt;/title&gt;&lt;secondary-title&gt;Bioinformatics&lt;/secondary-title&gt;&lt;alt-title&gt;Bioinformatics&lt;/alt-title&gt;&lt;/titles&gt;&lt;periodical&gt;&lt;full-title&gt;Bioinformatics&lt;/full-title&gt;&lt;abbr-1&gt;Bioinformatics (Oxford, England)&lt;/abbr-1&gt;&lt;/periodical&gt;&lt;alt-periodical&gt;&lt;full-title&gt;Bioinformatics&lt;/full-title&gt;&lt;abbr-1&gt;Bioinformatics (Oxford, England)&lt;/abbr-1&gt;&lt;/alt-periodical&gt;&lt;dates&gt;&lt;year&gt;2014&lt;/year&gt;&lt;pub-dates&gt;&lt;date&gt;Feb 1&lt;/date&gt;&lt;/pub-dates&gt;&lt;/dates&gt;&lt;isbn&gt;1367-4811 (Electronic)&amp;#xD;1367-4803 (Linking)&lt;/isbn&gt;&lt;accession-num&gt;24413522&lt;/accession-num&gt;&lt;urls&gt;&lt;related-urls&gt;&lt;url&gt;http://www.ncbi.nlm.nih.gov/pubmed/24413522&lt;/url&gt;&lt;/related-urls&gt;&lt;/urls&gt;&lt;electronic-resource-num&gt;10.1093/bioinformatics/btu008&lt;/electronic-resource-num&gt;&lt;/record&gt;&lt;/Cite&gt;&lt;/EndNote&gt;</w:instrText>
      </w:r>
      <w:r w:rsidR="00DD0DA7">
        <w:rPr>
          <w:lang w:val="en-US"/>
        </w:rPr>
        <w:fldChar w:fldCharType="separate"/>
      </w:r>
      <w:r w:rsidR="00DD0DA7">
        <w:rPr>
          <w:noProof/>
          <w:lang w:val="en-US"/>
        </w:rPr>
        <w:t>[</w:t>
      </w:r>
      <w:hyperlink w:anchor="_ENREF_5" w:tooltip="Zheng, 2014 #3950" w:history="1">
        <w:r w:rsidR="00DD0DA7">
          <w:rPr>
            <w:noProof/>
            <w:lang w:val="en-US"/>
          </w:rPr>
          <w:t>5</w:t>
        </w:r>
      </w:hyperlink>
      <w:r w:rsidR="00DD0DA7">
        <w:rPr>
          <w:noProof/>
          <w:lang w:val="en-US"/>
        </w:rPr>
        <w:t>]</w:t>
      </w:r>
      <w:r w:rsidR="00DD0DA7">
        <w:rPr>
          <w:lang w:val="en-US"/>
        </w:rPr>
        <w:fldChar w:fldCharType="end"/>
      </w:r>
      <w:r w:rsidR="00CF6774">
        <w:rPr>
          <w:lang w:val="en-US"/>
        </w:rPr>
        <w:t xml:space="preserve"> </w:t>
      </w:r>
      <w:r>
        <w:rPr>
          <w:lang w:val="en-US"/>
        </w:rPr>
        <w:t>and OntoFox</w:t>
      </w:r>
      <w:r w:rsidR="0066096F">
        <w:rPr>
          <w:lang w:val="en-US"/>
        </w:rPr>
        <w:t xml:space="preserve"> </w:t>
      </w:r>
      <w:r w:rsidR="00DD0DA7">
        <w:fldChar w:fldCharType="begin"/>
      </w:r>
      <w:r w:rsidR="00DD0DA7">
        <w:instrText xml:space="preserve"> ADDIN EN.CITE &lt;EndNote&gt;&lt;Cite&gt;&lt;Author&gt;Xiang&lt;/Author&gt;&lt;Year&gt;2010&lt;/Year&gt;&lt;RecNum&gt;2768&lt;/RecNum&gt;&lt;DisplayText&gt;[6]&lt;/DisplayText&gt;&lt;record&gt;&lt;rec-number&gt;2768&lt;/rec-number&gt;&lt;foreign-keys&gt;&lt;key app="EN" db-id="aexvxdszlvxe00eftfipfze80ea0pse52atf"&gt;2768&lt;/key&gt;&lt;/foreign-keys&gt;&lt;ref-type name="Journal Article"&gt;17&lt;/ref-type&gt;&lt;contributors&gt;&lt;authors&gt;&lt;author&gt;Xiang, Z.&lt;/author&gt;&lt;author&gt;Courtot, M.&lt;/author&gt;&lt;author&gt;Brinkman, R. R.&lt;/author&gt;&lt;author&gt;Ruttenberg, A.&lt;/author&gt;&lt;author&gt;He, Y.&lt;/author&gt;&lt;/authors&gt;&lt;/contributors&gt;&lt;auth-address&gt;Unit for Laboratory Animal Medicine, University of Michigan Medical School, Ann Arbor, MI 48109, USA. yongqunh@umich.edu.&lt;/auth-address&gt;&lt;titles&gt;&lt;title&gt;OntoFox: web-based support for ontology reuse&lt;/title&gt;&lt;secondary-title&gt;BMC Res Notes&lt;/secondary-title&gt;&lt;/titles&gt;&lt;periodical&gt;&lt;full-title&gt;BMC Res Notes&lt;/full-title&gt;&lt;/periodical&gt;&lt;pages&gt;175&lt;/pages&gt;&lt;volume&gt;3&lt;/volume&gt;&lt;edition&gt;2010/06/24&lt;/edition&gt;&lt;dates&gt;&lt;year&gt;2010&lt;/year&gt;&lt;/dates&gt;&lt;isbn&gt;1756-0500 (Electronic)&amp;#xD;1756-0500 (Linking)&lt;/isbn&gt;&lt;accession-num&gt;20569493&lt;/accession-num&gt;&lt;urls&gt;&lt;related-urls&gt;&lt;url&gt;http://www.ncbi.nlm.nih.gov/entrez/query.fcgi?cmd=Retrieve&amp;amp;db=PubMed&amp;amp;dopt=Citation&amp;amp;list_uids=20569493&lt;/url&gt;&lt;/related-urls&gt;&lt;/urls&gt;&lt;custom2&gt;2911465&lt;/custom2&gt;&lt;electronic-resource-num&gt;1756-0500-3-175 [pii]&amp;#xD;10.1186/1756-0500-3-175&lt;/electronic-resource-num&gt;&lt;language&gt;eng&lt;/language&gt;&lt;/record&gt;&lt;/Cite&gt;&lt;/EndNote&gt;</w:instrText>
      </w:r>
      <w:r w:rsidR="00DD0DA7">
        <w:fldChar w:fldCharType="separate"/>
      </w:r>
      <w:r w:rsidR="00DD0DA7">
        <w:rPr>
          <w:noProof/>
        </w:rPr>
        <w:t>[</w:t>
      </w:r>
      <w:hyperlink w:anchor="_ENREF_6" w:tooltip="Xiang, 2010 #2768" w:history="1">
        <w:r w:rsidR="00DD0DA7">
          <w:rPr>
            <w:noProof/>
          </w:rPr>
          <w:t>6</w:t>
        </w:r>
      </w:hyperlink>
      <w:r w:rsidR="00DD0DA7">
        <w:rPr>
          <w:noProof/>
        </w:rPr>
        <w:t>]</w:t>
      </w:r>
      <w:r w:rsidR="00DD0DA7">
        <w:fldChar w:fldCharType="end"/>
      </w:r>
      <w:r>
        <w:rPr>
          <w:lang w:val="en-US"/>
        </w:rPr>
        <w:t xml:space="preserve">. </w:t>
      </w:r>
      <w:r w:rsidRPr="00E01D20">
        <w:rPr>
          <w:lang w:val="en-US"/>
        </w:rPr>
        <w:t>New ICO specific terms were generated using new ICO IDs with the prefix of “ICO_” followed by seven auto-incremental digital numbers.</w:t>
      </w:r>
    </w:p>
    <w:p w14:paraId="49CEE136" w14:textId="55966065" w:rsidR="004E44CF" w:rsidRPr="002D4BBA" w:rsidRDefault="00D2735B" w:rsidP="004E44CF">
      <w:pPr>
        <w:pStyle w:val="BodyText"/>
        <w:rPr>
          <w:lang w:val="en-US"/>
        </w:rPr>
      </w:pPr>
      <w:r>
        <w:rPr>
          <w:lang w:val="en-US"/>
        </w:rPr>
        <w:t xml:space="preserve">ICO was developed using a combination of top-down and bottom-up approaches as described below. </w:t>
      </w:r>
      <w:r w:rsidR="004E44CF" w:rsidRPr="00E01D20">
        <w:rPr>
          <w:lang w:val="en-US"/>
        </w:rPr>
        <w:t xml:space="preserve"> </w:t>
      </w:r>
    </w:p>
    <w:p w14:paraId="646F1AFF" w14:textId="69A0A466" w:rsidR="00BD6C22" w:rsidRPr="00BD6C22" w:rsidRDefault="00FD09E1" w:rsidP="00794008">
      <w:pPr>
        <w:pStyle w:val="Heading2"/>
      </w:pPr>
      <w:r>
        <w:t xml:space="preserve">Top-down </w:t>
      </w:r>
      <w:r w:rsidR="0060521E">
        <w:t xml:space="preserve">ICO </w:t>
      </w:r>
      <w:r>
        <w:t xml:space="preserve">development </w:t>
      </w:r>
    </w:p>
    <w:p w14:paraId="4087FD84" w14:textId="1657BA3B" w:rsidR="009F02F9" w:rsidRDefault="00FD09E1" w:rsidP="00836C1B">
      <w:pPr>
        <w:pStyle w:val="BodyText"/>
        <w:rPr>
          <w:lang w:val="en-US"/>
        </w:rPr>
      </w:pPr>
      <w:r>
        <w:rPr>
          <w:lang w:val="en-US"/>
        </w:rPr>
        <w:t xml:space="preserve">In our </w:t>
      </w:r>
      <w:r w:rsidR="00E74A82">
        <w:rPr>
          <w:lang w:val="en-US"/>
        </w:rPr>
        <w:t xml:space="preserve">top-down </w:t>
      </w:r>
      <w:r>
        <w:rPr>
          <w:lang w:val="en-US"/>
        </w:rPr>
        <w:t xml:space="preserve">ontology development </w:t>
      </w:r>
      <w:r w:rsidR="00E74A82">
        <w:rPr>
          <w:lang w:val="en-US"/>
        </w:rPr>
        <w:t>approach</w:t>
      </w:r>
      <w:r>
        <w:rPr>
          <w:lang w:val="en-US"/>
        </w:rPr>
        <w:t xml:space="preserve">, we first </w:t>
      </w:r>
      <w:r w:rsidR="00E74A82">
        <w:rPr>
          <w:lang w:val="en-US"/>
        </w:rPr>
        <w:t xml:space="preserve"> </w:t>
      </w:r>
      <w:r w:rsidR="00B51951">
        <w:t>imported</w:t>
      </w:r>
      <w:r w:rsidR="00B51951" w:rsidRPr="001C4D74">
        <w:t xml:space="preserve"> </w:t>
      </w:r>
      <w:r w:rsidR="00B51951">
        <w:t>all</w:t>
      </w:r>
      <w:r w:rsidR="00B51951" w:rsidRPr="001C4D74">
        <w:t xml:space="preserve"> of the BFO</w:t>
      </w:r>
      <w:r w:rsidR="00B51951">
        <w:rPr>
          <w:lang w:val="en-US"/>
        </w:rPr>
        <w:t xml:space="preserve"> 2 as the ICO upper level ontology</w:t>
      </w:r>
      <w:r w:rsidR="00B51951">
        <w:t xml:space="preserve"> </w:t>
      </w:r>
      <w:r w:rsidR="00DD0DA7">
        <w:fldChar w:fldCharType="begin"/>
      </w:r>
      <w:r w:rsidR="00DD0DA7">
        <w:instrText xml:space="preserve"> ADDIN EN.CITE &lt;EndNote&gt;&lt;Cite&gt;&lt;Author&gt;Grenon&lt;/Author&gt;&lt;Year&gt;2004&lt;/Year&gt;&lt;RecNum&gt;3802&lt;/RecNum&gt;&lt;DisplayText&gt;[2]&lt;/DisplayText&gt;&lt;record&gt;&lt;rec-number&gt;3802&lt;/rec-number&gt;&lt;foreign-keys&gt;&lt;key app="EN" db-id="aexvxdszlvxe00eftfipfze80ea0pse52atf"&gt;3802&lt;/key&gt;&lt;/foreign-keys&gt;&lt;ref-type name="Journal Article"&gt;17&lt;/ref-type&gt;&lt;contributors&gt;&lt;authors&gt;&lt;author&gt;Grenon, P.&lt;/author&gt;&lt;author&gt;Smith, B. &lt;/author&gt;&lt;/authors&gt;&lt;/contributors&gt;&lt;titles&gt;&lt;title&gt;SNAP and SPAN: Towards Dynamic Spatial Ontology&lt;/title&gt;&lt;secondary-title&gt;Spatial Cognition and Computation&lt;/secondary-title&gt;&lt;/titles&gt;&lt;periodical&gt;&lt;full-title&gt;Spatial Cognition and Computation&lt;/full-title&gt;&lt;/periodical&gt;&lt;pages&gt;69-103&lt;/pages&gt;&lt;volume&gt;4&lt;/volume&gt;&lt;number&gt;1&lt;/number&gt;&lt;dates&gt;&lt;year&gt;2004&lt;/year&gt;&lt;/dates&gt;&lt;urls&gt;&lt;/urls&gt;&lt;/record&gt;&lt;/Cite&gt;&lt;/EndNote&gt;</w:instrText>
      </w:r>
      <w:r w:rsidR="00DD0DA7">
        <w:fldChar w:fldCharType="separate"/>
      </w:r>
      <w:r w:rsidR="00DD0DA7">
        <w:rPr>
          <w:noProof/>
        </w:rPr>
        <w:t>[</w:t>
      </w:r>
      <w:hyperlink w:anchor="_ENREF_2" w:tooltip="Grenon, 2004 #3802" w:history="1">
        <w:r w:rsidR="00DD0DA7">
          <w:rPr>
            <w:noProof/>
          </w:rPr>
          <w:t>2</w:t>
        </w:r>
      </w:hyperlink>
      <w:r w:rsidR="00DD0DA7">
        <w:rPr>
          <w:noProof/>
        </w:rPr>
        <w:t>]</w:t>
      </w:r>
      <w:r w:rsidR="00DD0DA7">
        <w:fldChar w:fldCharType="end"/>
      </w:r>
      <w:r w:rsidR="00B51951">
        <w:t>.</w:t>
      </w:r>
      <w:r w:rsidR="00D471CB">
        <w:rPr>
          <w:lang w:val="en-US"/>
        </w:rPr>
        <w:t xml:space="preserve"> To identify informed consent related terms in OBI,</w:t>
      </w:r>
      <w:r w:rsidR="00B51951">
        <w:rPr>
          <w:lang w:val="en-US"/>
        </w:rPr>
        <w:t xml:space="preserve"> </w:t>
      </w:r>
      <w:r w:rsidR="00D471CB">
        <w:rPr>
          <w:lang w:val="en-US"/>
        </w:rPr>
        <w:t xml:space="preserve">the software program Ontodog </w:t>
      </w:r>
      <w:r w:rsidR="00DD0DA7">
        <w:rPr>
          <w:lang w:val="en-US"/>
        </w:rPr>
        <w:fldChar w:fldCharType="begin"/>
      </w:r>
      <w:r w:rsidR="00DD0DA7">
        <w:rPr>
          <w:lang w:val="en-US"/>
        </w:rPr>
        <w:instrText xml:space="preserve"> ADDIN EN.CITE &lt;EndNote&gt;&lt;Cite&gt;&lt;Author&gt;Zheng&lt;/Author&gt;&lt;Year&gt;2014&lt;/Year&gt;&lt;RecNum&gt;3950&lt;/RecNum&gt;&lt;DisplayText&gt;[5]&lt;/DisplayText&gt;&lt;record&gt;&lt;rec-number&gt;3950&lt;/rec-number&gt;&lt;foreign-keys&gt;&lt;key app="EN" db-id="aexvxdszlvxe00eftfipfze80ea0pse52atf"&gt;3950&lt;/key&gt;&lt;/foreign-keys&gt;&lt;ref-type name="Journal Article"&gt;17&lt;/ref-type&gt;&lt;contributors&gt;&lt;authors&gt;&lt;author&gt;Zheng, J.&lt;/author&gt;&lt;author&gt;Xiang, Z.&lt;/author&gt;&lt;author&gt;Stoeckert, C. J., Jr.&lt;/author&gt;&lt;author&gt;He, Y.&lt;/author&gt;&lt;/authors&gt;&lt;/contributors&gt;&lt;auth-address&gt;Department of Genetics, Perelman School of Medicine, University of Pennsylvania, Philadelphia, PA 19104 and Unit for Laboratory Animal Medicine, Department of Microbiology and Immunology, Center for Computational Medicine and Bioinformatics, University of Michigan, Ann Arbor, MI 48109, USA.&lt;/auth-address&gt;&lt;titles&gt;&lt;title&gt;Ontodog: a web-based ontology community view generation tool&lt;/title&gt;&lt;secondary-title&gt;Bioinformatics&lt;/secondary-title&gt;&lt;alt-title&gt;Bioinformatics&lt;/alt-title&gt;&lt;/titles&gt;&lt;periodical&gt;&lt;full-title&gt;Bioinformatics&lt;/full-title&gt;&lt;abbr-1&gt;Bioinformatics (Oxford, England)&lt;/abbr-1&gt;&lt;/periodical&gt;&lt;alt-periodical&gt;&lt;full-title&gt;Bioinformatics&lt;/full-title&gt;&lt;abbr-1&gt;Bioinformatics (Oxford, England)&lt;/abbr-1&gt;&lt;/alt-periodical&gt;&lt;dates&gt;&lt;year&gt;2014&lt;/year&gt;&lt;pub-dates&gt;&lt;date&gt;Feb 1&lt;/date&gt;&lt;/pub-dates&gt;&lt;/dates&gt;&lt;isbn&gt;1367-4811 (Electronic)&amp;#xD;1367-4803 (Linking)&lt;/isbn&gt;&lt;accession-num&gt;24413522&lt;/accession-num&gt;&lt;urls&gt;&lt;related-urls&gt;&lt;url&gt;http://www.ncbi.nlm.nih.gov/pubmed/24413522&lt;/url&gt;&lt;/related-urls&gt;&lt;/urls&gt;&lt;electronic-resource-num&gt;10.1093/bioinformatics/btu008&lt;/electronic-resource-num&gt;&lt;/record&gt;&lt;/Cite&gt;&lt;/EndNote&gt;</w:instrText>
      </w:r>
      <w:r w:rsidR="00DD0DA7">
        <w:rPr>
          <w:lang w:val="en-US"/>
        </w:rPr>
        <w:fldChar w:fldCharType="separate"/>
      </w:r>
      <w:r w:rsidR="00DD0DA7">
        <w:rPr>
          <w:noProof/>
          <w:lang w:val="en-US"/>
        </w:rPr>
        <w:t>[</w:t>
      </w:r>
      <w:hyperlink w:anchor="_ENREF_5" w:tooltip="Zheng, 2014 #3950" w:history="1">
        <w:r w:rsidR="00DD0DA7">
          <w:rPr>
            <w:noProof/>
            <w:lang w:val="en-US"/>
          </w:rPr>
          <w:t>5</w:t>
        </w:r>
      </w:hyperlink>
      <w:r w:rsidR="00DD0DA7">
        <w:rPr>
          <w:noProof/>
          <w:lang w:val="en-US"/>
        </w:rPr>
        <w:t>]</w:t>
      </w:r>
      <w:r w:rsidR="00DD0DA7">
        <w:rPr>
          <w:lang w:val="en-US"/>
        </w:rPr>
        <w:fldChar w:fldCharType="end"/>
      </w:r>
      <w:r w:rsidR="00D471CB">
        <w:rPr>
          <w:lang w:val="en-US"/>
        </w:rPr>
        <w:t xml:space="preserve"> was first used. Ontodog provides an Excel </w:t>
      </w:r>
      <w:r w:rsidR="00545350">
        <w:rPr>
          <w:lang w:val="en-US"/>
        </w:rPr>
        <w:t xml:space="preserve">template that lists all </w:t>
      </w:r>
      <w:r w:rsidR="00D471CB">
        <w:rPr>
          <w:lang w:val="en-US"/>
        </w:rPr>
        <w:t>OBI terms</w:t>
      </w:r>
      <w:r w:rsidR="00545350">
        <w:rPr>
          <w:lang w:val="en-US"/>
        </w:rPr>
        <w:t xml:space="preserve">. Each of the OBI terms was screened, and those relevant to informed consent were checked. The relevance to informed consent was measured by </w:t>
      </w:r>
      <w:r w:rsidR="00015429">
        <w:rPr>
          <w:lang w:val="en-US"/>
        </w:rPr>
        <w:t>the direct or indirect association of an OBI term to commonly used informed consent templates in the areas of clinical research trials, including those clinical studies resulting in storage and analysis of specimens from human subjects.</w:t>
      </w:r>
      <w:r w:rsidR="0055575A">
        <w:rPr>
          <w:lang w:val="en-US"/>
        </w:rPr>
        <w:t xml:space="preserve"> </w:t>
      </w:r>
      <w:r w:rsidR="00B86AA9">
        <w:rPr>
          <w:lang w:val="en-US"/>
        </w:rPr>
        <w:t>In this process, we have also identified many relevant terms in the Information Artefact Ontology (IAO) (</w:t>
      </w:r>
      <w:r w:rsidR="00B86AA9" w:rsidRPr="00F20B03">
        <w:rPr>
          <w:highlight w:val="yellow"/>
          <w:lang w:val="en-US"/>
        </w:rPr>
        <w:t>Ref</w:t>
      </w:r>
      <w:r w:rsidR="00B86AA9">
        <w:rPr>
          <w:lang w:val="en-US"/>
        </w:rPr>
        <w:t xml:space="preserve">.), for example, </w:t>
      </w:r>
      <w:r w:rsidR="00B86AA9" w:rsidRPr="00F20B03">
        <w:rPr>
          <w:i/>
          <w:lang w:val="en-US"/>
        </w:rPr>
        <w:t>IAO:document</w:t>
      </w:r>
      <w:r w:rsidR="00B86AA9">
        <w:rPr>
          <w:lang w:val="en-US"/>
        </w:rPr>
        <w:t xml:space="preserve"> </w:t>
      </w:r>
      <w:r w:rsidR="00B86AA9">
        <w:rPr>
          <w:lang w:val="en-US"/>
        </w:rPr>
        <w:lastRenderedPageBreak/>
        <w:t xml:space="preserve">(IAO_xxxxx). Informed consent forms are classified in ICO as a kind of </w:t>
      </w:r>
      <w:r w:rsidR="00B86AA9" w:rsidRPr="0029567E">
        <w:rPr>
          <w:i/>
          <w:lang w:val="en-US"/>
        </w:rPr>
        <w:t>IAO:document</w:t>
      </w:r>
      <w:r w:rsidR="00B86AA9">
        <w:rPr>
          <w:lang w:val="en-US"/>
        </w:rPr>
        <w:t>. Many other terms such as various informed consent form components are also classified as information artefact.</w:t>
      </w:r>
      <w:r w:rsidR="00677A00">
        <w:rPr>
          <w:lang w:val="en-US"/>
        </w:rPr>
        <w:t xml:space="preserve"> Therefore, the inclusion of these IAO terms would help future ICO specific term generation. </w:t>
      </w:r>
      <w:r w:rsidR="00C55962">
        <w:rPr>
          <w:lang w:val="en-US"/>
        </w:rPr>
        <w:t xml:space="preserve">Similarly, many relation terms from the Relation Ontology (RO) </w:t>
      </w:r>
      <w:r w:rsidR="00C55962">
        <w:rPr>
          <w:lang w:val="en-US"/>
        </w:rPr>
        <w:fldChar w:fldCharType="begin"/>
      </w:r>
      <w:r w:rsidR="00C55962">
        <w:rPr>
          <w:lang w:val="en-US"/>
        </w:rPr>
        <w:instrText xml:space="preserve"> ADDIN EN.CITE &lt;EndNote&gt;&lt;Cite&gt;&lt;Author&gt;Smith&lt;/Author&gt;&lt;Year&gt;2005&lt;/Year&gt;&lt;RecNum&gt;1906&lt;/RecNum&gt;&lt;DisplayText&gt;[8]&lt;/DisplayText&gt;&lt;record&gt;&lt;rec-number&gt;1906&lt;/rec-number&gt;&lt;foreign-keys&gt;&lt;key app="EN" db-id="aexvxdszlvxe00eftfipfze80ea0pse52atf"&gt;1906&lt;/key&gt;&lt;/foreign-keys&gt;&lt;ref-type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electronic-resource-num&gt;gb-2005-6-5-r46 [pii]&amp;#xD;10.1186/gb-2005-6-5-r46&lt;/electronic-resource-num&gt;&lt;language&gt;eng&lt;/language&gt;&lt;/record&gt;&lt;/Cite&gt;&lt;/EndNote&gt;</w:instrText>
      </w:r>
      <w:r w:rsidR="00C55962">
        <w:rPr>
          <w:lang w:val="en-US"/>
        </w:rPr>
        <w:fldChar w:fldCharType="separate"/>
      </w:r>
      <w:r w:rsidR="00C55962">
        <w:rPr>
          <w:noProof/>
          <w:lang w:val="en-US"/>
        </w:rPr>
        <w:t>[</w:t>
      </w:r>
      <w:hyperlink w:anchor="_ENREF_8" w:tooltip="Smith, 2005 #1906" w:history="1">
        <w:r w:rsidR="00C55962">
          <w:rPr>
            <w:noProof/>
            <w:lang w:val="en-US"/>
          </w:rPr>
          <w:t>8</w:t>
        </w:r>
      </w:hyperlink>
      <w:r w:rsidR="00C55962">
        <w:rPr>
          <w:noProof/>
          <w:lang w:val="en-US"/>
        </w:rPr>
        <w:t>]</w:t>
      </w:r>
      <w:r w:rsidR="00C55962">
        <w:rPr>
          <w:lang w:val="en-US"/>
        </w:rPr>
        <w:fldChar w:fldCharType="end"/>
      </w:r>
      <w:r w:rsidR="00C55962">
        <w:rPr>
          <w:lang w:val="en-US"/>
        </w:rPr>
        <w:t xml:space="preserve"> were included in OBI and might also be important for ICO modeling. </w:t>
      </w:r>
      <w:r w:rsidR="00677A00">
        <w:rPr>
          <w:lang w:val="en-US"/>
        </w:rPr>
        <w:t>After filling out the Ontodog Excel template</w:t>
      </w:r>
      <w:r w:rsidR="008B7DBB">
        <w:rPr>
          <w:lang w:val="en-US"/>
        </w:rPr>
        <w:t xml:space="preserve"> as instructed by the program</w:t>
      </w:r>
      <w:r w:rsidR="00677A00">
        <w:rPr>
          <w:lang w:val="en-US"/>
        </w:rPr>
        <w:t xml:space="preserve">, the web-based Ontodog </w:t>
      </w:r>
      <w:del w:id="4" w:author="Nicholas Steneck" w:date="2014-05-13T07:57:00Z">
        <w:r w:rsidR="00677A00" w:rsidDel="001545CD">
          <w:rPr>
            <w:lang w:val="en-US"/>
          </w:rPr>
          <w:delText xml:space="preserve">execuation </w:delText>
        </w:r>
      </w:del>
      <w:ins w:id="5" w:author="Nicholas Steneck" w:date="2014-05-13T07:57:00Z">
        <w:r w:rsidR="001545CD">
          <w:rPr>
            <w:lang w:val="en-US"/>
          </w:rPr>
          <w:t xml:space="preserve">execusion (?) </w:t>
        </w:r>
      </w:ins>
      <w:r w:rsidR="00677A00">
        <w:rPr>
          <w:lang w:val="en-US"/>
        </w:rPr>
        <w:t xml:space="preserve">step was performed to generate an OBI subset, which was then imported to ICO. </w:t>
      </w:r>
      <w:r w:rsidR="008B7DBB">
        <w:rPr>
          <w:lang w:val="en-US"/>
        </w:rPr>
        <w:t xml:space="preserve">The ICO subset maintains the URIs, annotations, class hierarchies, and axioms associated with the terms checked for importing in the Ontodog Excel template. </w:t>
      </w:r>
      <w:r w:rsidR="005F7AC6">
        <w:rPr>
          <w:lang w:val="en-US"/>
        </w:rPr>
        <w:t xml:space="preserve">Since many additional OBI terms were later found relevant to ICO, </w:t>
      </w:r>
      <w:r w:rsidR="005F7AC6">
        <w:t xml:space="preserve">the OntoFox program </w:t>
      </w:r>
      <w:r w:rsidR="00DD0DA7">
        <w:fldChar w:fldCharType="begin"/>
      </w:r>
      <w:r w:rsidR="00DD0DA7">
        <w:instrText xml:space="preserve"> ADDIN EN.CITE &lt;EndNote&gt;&lt;Cite&gt;&lt;Author&gt;Xiang&lt;/Author&gt;&lt;Year&gt;2010&lt;/Year&gt;&lt;RecNum&gt;2768&lt;/RecNum&gt;&lt;DisplayText&gt;[6]&lt;/DisplayText&gt;&lt;record&gt;&lt;rec-number&gt;2768&lt;/rec-number&gt;&lt;foreign-keys&gt;&lt;key app="EN" db-id="aexvxdszlvxe00eftfipfze80ea0pse52atf"&gt;2768&lt;/key&gt;&lt;/foreign-keys&gt;&lt;ref-type name="Journal Article"&gt;17&lt;/ref-type&gt;&lt;contributors&gt;&lt;authors&gt;&lt;author&gt;Xiang, Z.&lt;/author&gt;&lt;author&gt;Courtot, M.&lt;/author&gt;&lt;author&gt;Brinkman, R. R.&lt;/author&gt;&lt;author&gt;Ruttenberg, A.&lt;/author&gt;&lt;author&gt;He, Y.&lt;/author&gt;&lt;/authors&gt;&lt;/contributors&gt;&lt;auth-address&gt;Unit for Laboratory Animal Medicine, University of Michigan Medical School, Ann Arbor, MI 48109, USA. yongqunh@umich.edu.&lt;/auth-address&gt;&lt;titles&gt;&lt;title&gt;OntoFox: web-based support for ontology reuse&lt;/title&gt;&lt;secondary-title&gt;BMC Res Notes&lt;/secondary-title&gt;&lt;/titles&gt;&lt;periodical&gt;&lt;full-title&gt;BMC Res Notes&lt;/full-title&gt;&lt;/periodical&gt;&lt;pages&gt;175&lt;/pages&gt;&lt;volume&gt;3&lt;/volume&gt;&lt;edition&gt;2010/06/24&lt;/edition&gt;&lt;dates&gt;&lt;year&gt;2010&lt;/year&gt;&lt;/dates&gt;&lt;isbn&gt;1756-0500 (Electronic)&amp;#xD;1756-0500 (Linking)&lt;/isbn&gt;&lt;accession-num&gt;20569493&lt;/accession-num&gt;&lt;urls&gt;&lt;related-urls&gt;&lt;url&gt;http://www.ncbi.nlm.nih.gov/entrez/query.fcgi?cmd=Retrieve&amp;amp;db=PubMed&amp;amp;dopt=Citation&amp;amp;list_uids=20569493&lt;/url&gt;&lt;/related-urls&gt;&lt;/urls&gt;&lt;custom2&gt;2911465&lt;/custom2&gt;&lt;electronic-resource-num&gt;1756-0500-3-175 [pii]&amp;#xD;10.1186/1756-0500-3-175&lt;/electronic-resource-num&gt;&lt;language&gt;eng&lt;/language&gt;&lt;/record&gt;&lt;/Cite&gt;&lt;/EndNote&gt;</w:instrText>
      </w:r>
      <w:r w:rsidR="00DD0DA7">
        <w:fldChar w:fldCharType="separate"/>
      </w:r>
      <w:r w:rsidR="00DD0DA7">
        <w:rPr>
          <w:noProof/>
        </w:rPr>
        <w:t>[</w:t>
      </w:r>
      <w:hyperlink w:anchor="_ENREF_6" w:tooltip="Xiang, 2010 #2768" w:history="1">
        <w:r w:rsidR="00DD0DA7">
          <w:rPr>
            <w:noProof/>
          </w:rPr>
          <w:t>6</w:t>
        </w:r>
      </w:hyperlink>
      <w:r w:rsidR="00DD0DA7">
        <w:rPr>
          <w:noProof/>
        </w:rPr>
        <w:t>]</w:t>
      </w:r>
      <w:r w:rsidR="00DD0DA7">
        <w:fldChar w:fldCharType="end"/>
      </w:r>
      <w:r w:rsidR="005F7AC6">
        <w:rPr>
          <w:lang w:val="en-US"/>
        </w:rPr>
        <w:t xml:space="preserve"> was applied to import these individual OBI terms to ICO.</w:t>
      </w:r>
      <w:r w:rsidR="009F02F9">
        <w:rPr>
          <w:lang w:val="en-US"/>
        </w:rPr>
        <w:t xml:space="preserve"> </w:t>
      </w:r>
    </w:p>
    <w:p w14:paraId="653F31A6" w14:textId="37E622B7" w:rsidR="00965498" w:rsidRDefault="009F02F9" w:rsidP="00F20B03">
      <w:pPr>
        <w:pStyle w:val="BodyText"/>
      </w:pPr>
      <w:r>
        <w:rPr>
          <w:lang w:val="en-US"/>
        </w:rPr>
        <w:t>After the top level structure was generated, we added many terms under imported ontology classes. For example, we have added the ICO term ‘</w:t>
      </w:r>
      <w:r w:rsidRPr="001C2CC2">
        <w:rPr>
          <w:i/>
          <w:lang w:val="en-US"/>
        </w:rPr>
        <w:t>informed consent form</w:t>
      </w:r>
      <w:r>
        <w:rPr>
          <w:lang w:val="en-US"/>
        </w:rPr>
        <w:t>’ (ICO_0000001), different types of informed consent forms, ‘</w:t>
      </w:r>
      <w:r w:rsidRPr="001C2CC2">
        <w:rPr>
          <w:i/>
          <w:lang w:val="en-US"/>
        </w:rPr>
        <w:t>part of informed consent form</w:t>
      </w:r>
      <w:r>
        <w:rPr>
          <w:lang w:val="en-US"/>
        </w:rPr>
        <w:t xml:space="preserve">’ (ICO_000000xx), and different types of informed consent form parts. New ICO terms were also created for generating and approving the informed consent forms. Terms related to biospecimen storage and processing complying with the informed consent agreements were also generated. </w:t>
      </w:r>
    </w:p>
    <w:p w14:paraId="2BD014DC" w14:textId="592A7098" w:rsidR="00D73D21" w:rsidRPr="002D4BBA" w:rsidRDefault="00153327" w:rsidP="00D73D21">
      <w:pPr>
        <w:pStyle w:val="BodyText"/>
        <w:rPr>
          <w:lang w:val="en-US"/>
        </w:rPr>
      </w:pPr>
      <w:r>
        <w:rPr>
          <w:lang w:val="en-US"/>
        </w:rPr>
        <w:t xml:space="preserve">Another top-down ICO development practice was the ontological modeling of informed consent workflows corresponding to different stages of informed consent studies as described in the Results section. </w:t>
      </w:r>
      <w:r w:rsidR="009F02F9">
        <w:rPr>
          <w:lang w:val="en-US"/>
        </w:rPr>
        <w:t xml:space="preserve"> </w:t>
      </w:r>
      <w:r w:rsidR="00D73D21">
        <w:rPr>
          <w:lang w:val="en-US"/>
        </w:rPr>
        <w:t xml:space="preserve"> </w:t>
      </w:r>
      <w:r w:rsidR="00D73D21" w:rsidRPr="00E01D20">
        <w:rPr>
          <w:lang w:val="en-US"/>
        </w:rPr>
        <w:t xml:space="preserve"> </w:t>
      </w:r>
    </w:p>
    <w:p w14:paraId="176F81B7" w14:textId="0C95186C" w:rsidR="00D73D21" w:rsidRDefault="00D73D21" w:rsidP="00F20B03">
      <w:pPr>
        <w:pStyle w:val="Heading2"/>
      </w:pPr>
      <w:r>
        <w:t xml:space="preserve">Bottom-up ICO Term Expansion </w:t>
      </w:r>
    </w:p>
    <w:p w14:paraId="4C466289" w14:textId="012A9C4C" w:rsidR="000649E0" w:rsidRPr="0042379B" w:rsidRDefault="00153327" w:rsidP="00F20B03">
      <w:pPr>
        <w:pStyle w:val="BodyText"/>
        <w:rPr>
          <w:lang w:val="en-US"/>
        </w:rPr>
      </w:pPr>
      <w:r>
        <w:rPr>
          <w:lang w:val="en-US"/>
        </w:rPr>
        <w:t>After the initial top-down ICO development, the ICO development team felt overwhelmed with the possibly large number of informed consent related terms to represent at the ontology term. To better identify more terms for ICO inclusion, we adopted a bottom-up approach for further ICO term expansion.</w:t>
      </w:r>
      <w:r w:rsidR="000116F5">
        <w:rPr>
          <w:lang w:val="en-US"/>
        </w:rPr>
        <w:t xml:space="preserve"> The </w:t>
      </w:r>
      <w:r w:rsidR="001F0EB4">
        <w:rPr>
          <w:lang w:val="en-US"/>
        </w:rPr>
        <w:t xml:space="preserve">bottom-up development approach expanded ICO based on content derived from different informed consent </w:t>
      </w:r>
      <w:r w:rsidR="00E74A82">
        <w:rPr>
          <w:lang w:val="en-US"/>
        </w:rPr>
        <w:t>template</w:t>
      </w:r>
      <w:r w:rsidR="004709C1">
        <w:rPr>
          <w:lang w:val="en-US"/>
        </w:rPr>
        <w:t>s</w:t>
      </w:r>
      <w:r w:rsidR="00E74A82">
        <w:rPr>
          <w:lang w:val="en-US"/>
        </w:rPr>
        <w:t xml:space="preserve">. </w:t>
      </w:r>
      <w:r w:rsidR="001F0EB4">
        <w:rPr>
          <w:lang w:val="en-US"/>
        </w:rPr>
        <w:t>The specific steps in our bottom-up development are described below</w:t>
      </w:r>
      <w:r w:rsidR="005A187F">
        <w:rPr>
          <w:lang w:val="en-US"/>
        </w:rPr>
        <w:t>:</w:t>
      </w:r>
      <w:r w:rsidR="001F0EB4">
        <w:rPr>
          <w:lang w:val="en-US"/>
        </w:rPr>
        <w:t xml:space="preserve"> </w:t>
      </w:r>
    </w:p>
    <w:p w14:paraId="433F06A0" w14:textId="77777777" w:rsidR="000649E0" w:rsidRDefault="000649E0" w:rsidP="000649E0">
      <w:pPr>
        <w:pStyle w:val="Heading3"/>
        <w:ind w:firstLine="288"/>
      </w:pPr>
      <w:r>
        <w:t>Identifying candidate terms from various resources</w:t>
      </w:r>
    </w:p>
    <w:p w14:paraId="63EDEE55" w14:textId="4B172670" w:rsidR="003F7427" w:rsidRPr="0042379B" w:rsidRDefault="000649E0" w:rsidP="003F7427">
      <w:pPr>
        <w:pStyle w:val="BodyText"/>
        <w:rPr>
          <w:lang w:val="en-US"/>
        </w:rPr>
      </w:pPr>
      <w:r>
        <w:rPr>
          <w:lang w:val="en-US"/>
        </w:rPr>
        <w:t xml:space="preserve">We </w:t>
      </w:r>
      <w:r w:rsidR="00531F05" w:rsidRPr="007075D5">
        <w:t xml:space="preserve">manually </w:t>
      </w:r>
      <w:r w:rsidR="00284928">
        <w:t>identified and extracted</w:t>
      </w:r>
      <w:r w:rsidR="00284928" w:rsidRPr="007075D5">
        <w:t xml:space="preserve"> </w:t>
      </w:r>
      <w:r w:rsidR="00C0330E">
        <w:rPr>
          <w:lang w:val="en-US"/>
        </w:rPr>
        <w:t>a list of</w:t>
      </w:r>
      <w:r w:rsidR="00C0330E">
        <w:t xml:space="preserve"> </w:t>
      </w:r>
      <w:r w:rsidR="00965498">
        <w:t xml:space="preserve">candidate term </w:t>
      </w:r>
      <w:r w:rsidR="00531F05" w:rsidRPr="007075D5">
        <w:t xml:space="preserve">terms from three informed consent form templates used in </w:t>
      </w:r>
      <w:r w:rsidR="00531F05">
        <w:rPr>
          <w:lang w:val="en-US"/>
        </w:rPr>
        <w:t>the University of Mich</w:t>
      </w:r>
      <w:r w:rsidR="007359A2">
        <w:rPr>
          <w:lang w:val="en-US"/>
        </w:rPr>
        <w:t>i</w:t>
      </w:r>
      <w:r w:rsidR="00531F05">
        <w:rPr>
          <w:lang w:val="en-US"/>
        </w:rPr>
        <w:t>gan</w:t>
      </w:r>
      <w:r w:rsidR="00DC48F9">
        <w:rPr>
          <w:lang w:val="en-US"/>
        </w:rPr>
        <w:t xml:space="preserve"> (UM)</w:t>
      </w:r>
      <w:r w:rsidR="00531F05">
        <w:rPr>
          <w:lang w:val="en-US"/>
        </w:rPr>
        <w:t xml:space="preserve">: </w:t>
      </w:r>
      <w:r w:rsidR="004709C1">
        <w:rPr>
          <w:lang w:val="en-US"/>
        </w:rPr>
        <w:t xml:space="preserve">The template used by the </w:t>
      </w:r>
      <w:r w:rsidR="00531F05" w:rsidRPr="007075D5">
        <w:t>I</w:t>
      </w:r>
      <w:r w:rsidR="00DC48F9">
        <w:rPr>
          <w:lang w:val="en-US"/>
        </w:rPr>
        <w:t xml:space="preserve">nstitutional Review Board of </w:t>
      </w:r>
      <w:r w:rsidR="004709C1">
        <w:rPr>
          <w:lang w:val="en-US"/>
        </w:rPr>
        <w:t xml:space="preserve">the </w:t>
      </w:r>
      <w:r w:rsidR="00DC48F9">
        <w:rPr>
          <w:lang w:val="en-US"/>
        </w:rPr>
        <w:t>UM Medical School (I</w:t>
      </w:r>
      <w:r w:rsidR="00531F05" w:rsidRPr="007075D5">
        <w:t>RB</w:t>
      </w:r>
      <w:r w:rsidR="00DC48F9">
        <w:rPr>
          <w:lang w:val="en-US"/>
        </w:rPr>
        <w:t>MED)</w:t>
      </w:r>
      <w:r w:rsidR="00531F05" w:rsidRPr="007075D5">
        <w:t xml:space="preserve">, </w:t>
      </w:r>
      <w:r w:rsidR="00DC48F9">
        <w:rPr>
          <w:lang w:val="en-US"/>
        </w:rPr>
        <w:t xml:space="preserve">the </w:t>
      </w:r>
      <w:r w:rsidR="00DC48F9" w:rsidRPr="00DC48F9">
        <w:t xml:space="preserve">Health Sciences and Behavioral Sciences Institutional Review Boards (IRB-HSBS) </w:t>
      </w:r>
      <w:r w:rsidR="00531F05" w:rsidRPr="007075D5">
        <w:t>template</w:t>
      </w:r>
      <w:r w:rsidR="00531F05">
        <w:rPr>
          <w:lang w:val="en-US"/>
        </w:rPr>
        <w:t>,</w:t>
      </w:r>
      <w:r w:rsidR="00531F05" w:rsidRPr="007075D5">
        <w:t xml:space="preserve"> and Biolibrary informed consent.</w:t>
      </w:r>
      <w:r w:rsidR="00531F05">
        <w:rPr>
          <w:lang w:val="en-US"/>
        </w:rPr>
        <w:t xml:space="preserve"> </w:t>
      </w:r>
      <w:r w:rsidR="004709C1">
        <w:rPr>
          <w:lang w:val="en-US"/>
        </w:rPr>
        <w:t>I</w:t>
      </w:r>
      <w:r w:rsidR="00531F05">
        <w:rPr>
          <w:lang w:val="en-US"/>
        </w:rPr>
        <w:t xml:space="preserve">nformed consent templates from outside </w:t>
      </w:r>
      <w:r w:rsidR="00CA5D2E">
        <w:rPr>
          <w:lang w:val="en-US"/>
        </w:rPr>
        <w:t xml:space="preserve">of </w:t>
      </w:r>
      <w:r w:rsidR="004709C1">
        <w:rPr>
          <w:lang w:val="en-US"/>
        </w:rPr>
        <w:t>UM</w:t>
      </w:r>
      <w:r w:rsidR="00531F05">
        <w:rPr>
          <w:lang w:val="en-US"/>
        </w:rPr>
        <w:t xml:space="preserve"> such as the World Health Organization (WHO) have also </w:t>
      </w:r>
      <w:r w:rsidR="004709C1">
        <w:rPr>
          <w:lang w:val="en-US"/>
        </w:rPr>
        <w:t>been analysed</w:t>
      </w:r>
      <w:r w:rsidR="00531F05">
        <w:rPr>
          <w:lang w:val="en-US"/>
        </w:rPr>
        <w:t>. By</w:t>
      </w:r>
      <w:r w:rsidR="00C0330E">
        <w:rPr>
          <w:lang w:val="en-US"/>
        </w:rPr>
        <w:t xml:space="preserve"> </w:t>
      </w:r>
      <w:r w:rsidR="00284928">
        <w:rPr>
          <w:lang w:val="en-US"/>
        </w:rPr>
        <w:t>using templates developed for different broad areas of research</w:t>
      </w:r>
      <w:r w:rsidR="00531F05">
        <w:rPr>
          <w:lang w:val="en-US"/>
        </w:rPr>
        <w:t xml:space="preserve"> the ICO ontology developers </w:t>
      </w:r>
      <w:r w:rsidR="00284928">
        <w:rPr>
          <w:lang w:val="en-US"/>
        </w:rPr>
        <w:t xml:space="preserve">were able to </w:t>
      </w:r>
      <w:r w:rsidR="00531F05">
        <w:rPr>
          <w:lang w:val="en-US"/>
        </w:rPr>
        <w:t>provide preferred definitions</w:t>
      </w:r>
      <w:r w:rsidR="00284928">
        <w:rPr>
          <w:lang w:val="en-US"/>
        </w:rPr>
        <w:t xml:space="preserve"> and </w:t>
      </w:r>
      <w:r w:rsidR="00531F05">
        <w:rPr>
          <w:lang w:val="en-US"/>
        </w:rPr>
        <w:t>individual candidate terms</w:t>
      </w:r>
      <w:r w:rsidR="00284928">
        <w:rPr>
          <w:lang w:val="en-US"/>
        </w:rPr>
        <w:t xml:space="preserve"> applicable to these areas</w:t>
      </w:r>
      <w:r w:rsidR="00531F05">
        <w:rPr>
          <w:lang w:val="en-US"/>
        </w:rPr>
        <w:t>.</w:t>
      </w:r>
    </w:p>
    <w:p w14:paraId="39DD1449" w14:textId="77777777" w:rsidR="003F7427" w:rsidRDefault="003F7427" w:rsidP="003F7427">
      <w:pPr>
        <w:pStyle w:val="Heading3"/>
        <w:ind w:firstLine="288"/>
      </w:pPr>
      <w:r>
        <w:t>Categorizing candidate ICO ontology terms</w:t>
      </w:r>
    </w:p>
    <w:p w14:paraId="675C343A" w14:textId="0ABDF623" w:rsidR="004E5E8C" w:rsidRDefault="00EA79CB" w:rsidP="00EA79CB">
      <w:pPr>
        <w:pStyle w:val="BodyText"/>
        <w:rPr>
          <w:lang w:val="en-US"/>
        </w:rPr>
      </w:pPr>
      <w:r>
        <w:rPr>
          <w:lang w:val="en-US"/>
        </w:rPr>
        <w:t xml:space="preserve">After the list of candidate terms were selected, these </w:t>
      </w:r>
      <w:r w:rsidR="00965498">
        <w:t>candidate terms</w:t>
      </w:r>
      <w:r w:rsidR="00965498">
        <w:rPr>
          <w:lang w:val="en-US"/>
        </w:rPr>
        <w:t xml:space="preserve"> were </w:t>
      </w:r>
      <w:r w:rsidR="00965498">
        <w:t>mapped to preferred textual definitions from a series of existing vocabularies</w:t>
      </w:r>
      <w:r>
        <w:rPr>
          <w:lang w:val="en-US"/>
        </w:rPr>
        <w:t xml:space="preserve">, including the NCI </w:t>
      </w:r>
      <w:r w:rsidRPr="00811D16">
        <w:rPr>
          <w:lang w:val="en-US"/>
        </w:rPr>
        <w:t>Thesaurus</w:t>
      </w:r>
      <w:r>
        <w:rPr>
          <w:lang w:val="en-US"/>
        </w:rPr>
        <w:t xml:space="preserve"> (</w:t>
      </w:r>
      <w:r w:rsidRPr="00DC4245">
        <w:rPr>
          <w:highlight w:val="yellow"/>
          <w:lang w:val="en-US"/>
        </w:rPr>
        <w:t>Ref</w:t>
      </w:r>
      <w:r>
        <w:rPr>
          <w:lang w:val="en-US"/>
        </w:rPr>
        <w:t xml:space="preserve">.), OCRe </w:t>
      </w:r>
      <w:r w:rsidR="006E0D80">
        <w:rPr>
          <w:lang w:val="en-US"/>
        </w:rPr>
        <w:fldChar w:fldCharType="begin"/>
      </w:r>
      <w:r w:rsidR="006E0D80">
        <w:rPr>
          <w:lang w:val="en-US"/>
        </w:rPr>
        <w:instrText xml:space="preserve"> ADDIN EN.CITE &lt;EndNote&gt;&lt;Cite&gt;&lt;Author&gt;Sim&lt;/Author&gt;&lt;Year&gt;2013&lt;/Year&gt;&lt;RecNum&gt;3956&lt;/RecNum&gt;&lt;DisplayText&gt;[10]&lt;/DisplayText&gt;&lt;record&gt;&lt;rec-number&gt;3956&lt;/rec-number&gt;&lt;foreign-keys&gt;&lt;key app="EN" db-id="aexvxdszlvxe00eftfipfze80ea0pse52atf"&gt;3956&lt;/key&gt;&lt;/foreign-keys&gt;&lt;ref-type name="Journal Article"&gt;17&lt;/ref-type&gt;&lt;contributors&gt;&lt;authors&gt;&lt;author&gt;Sim, I.&lt;/author&gt;&lt;author&gt;Tu, S. W.&lt;/author&gt;&lt;author&gt;Carini, S.&lt;/author&gt;&lt;author&gt;Lehmann, H. P.&lt;/author&gt;&lt;author&gt;Pollock, B. H.&lt;/author&gt;&lt;author&gt;Peleg, M.&lt;/author&gt;&lt;author&gt;Wittkowski, K. M.&lt;/author&gt;&lt;/authors&gt;&lt;/contributors&gt;&lt;auth-address&gt;Department of Medicine, University of California, San Francisco, CA, United States. Electronic address: ida.sim@ucsf.edu.&lt;/auth-address&gt;&lt;titles&gt;&lt;title&gt;The Ontology of Clinical Research (OCRe): An informatics foundation for the science of clinical research&lt;/title&gt;&lt;secondary-title&gt;J Biomed Inform&lt;/secondary-title&gt;&lt;alt-title&gt;Journal of biomedical informatics&lt;/alt-title&gt;&lt;/titles&gt;&lt;periodical&gt;&lt;full-title&gt;J Biomed Inform&lt;/full-title&gt;&lt;/periodical&gt;&lt;dates&gt;&lt;year&gt;2013&lt;/year&gt;&lt;pub-dates&gt;&lt;date&gt;Nov 13&lt;/date&gt;&lt;/pub-dates&gt;&lt;/dates&gt;&lt;isbn&gt;1532-0480 (Electronic)&amp;#xD;1532-0464 (Linking)&lt;/isbn&gt;&lt;accession-num&gt;24239612&lt;/accession-num&gt;&lt;urls&gt;&lt;related-urls&gt;&lt;url&gt;http://www.ncbi.nlm.nih.gov/pubmed/24239612&lt;/url&gt;&lt;/related-urls&gt;&lt;/urls&gt;&lt;electronic-resource-num&gt;10.1016/j.jbi.2013.11.002&lt;/electronic-resource-num&gt;&lt;/record&gt;&lt;/Cite&gt;&lt;/EndNote&gt;</w:instrText>
      </w:r>
      <w:r w:rsidR="006E0D80">
        <w:rPr>
          <w:lang w:val="en-US"/>
        </w:rPr>
        <w:fldChar w:fldCharType="separate"/>
      </w:r>
      <w:r w:rsidR="006E0D80">
        <w:rPr>
          <w:noProof/>
          <w:lang w:val="en-US"/>
        </w:rPr>
        <w:t>[</w:t>
      </w:r>
      <w:hyperlink w:anchor="_ENREF_10" w:tooltip="Sim, 2013 #3956" w:history="1">
        <w:r w:rsidR="006E0D80">
          <w:rPr>
            <w:noProof/>
            <w:lang w:val="en-US"/>
          </w:rPr>
          <w:t>10</w:t>
        </w:r>
      </w:hyperlink>
      <w:r w:rsidR="006E0D80">
        <w:rPr>
          <w:noProof/>
          <w:lang w:val="en-US"/>
        </w:rPr>
        <w:t>]</w:t>
      </w:r>
      <w:r w:rsidR="006E0D80">
        <w:rPr>
          <w:lang w:val="en-US"/>
        </w:rPr>
        <w:fldChar w:fldCharType="end"/>
      </w:r>
      <w:r>
        <w:rPr>
          <w:lang w:val="en-US"/>
        </w:rPr>
        <w:t xml:space="preserve">, OBI, etc. </w:t>
      </w:r>
      <w:r w:rsidR="00965498">
        <w:t>(</w:t>
      </w:r>
      <w:r>
        <w:rPr>
          <w:highlight w:val="yellow"/>
          <w:lang w:val="en-US"/>
        </w:rPr>
        <w:t xml:space="preserve">Question: Is this </w:t>
      </w:r>
      <w:r w:rsidR="00965498" w:rsidRPr="00FE7F64">
        <w:rPr>
          <w:highlight w:val="yellow"/>
        </w:rPr>
        <w:t xml:space="preserve">list of </w:t>
      </w:r>
      <w:r w:rsidR="00965498" w:rsidRPr="00FE7F64">
        <w:rPr>
          <w:highlight w:val="yellow"/>
        </w:rPr>
        <w:lastRenderedPageBreak/>
        <w:t xml:space="preserve">vocabularies </w:t>
      </w:r>
      <w:r>
        <w:rPr>
          <w:highlight w:val="yellow"/>
          <w:lang w:val="en-US"/>
        </w:rPr>
        <w:t>complete?</w:t>
      </w:r>
      <w:r w:rsidR="00965498">
        <w:t xml:space="preserve">). </w:t>
      </w:r>
      <w:r w:rsidR="00EF65B5">
        <w:t xml:space="preserve">These </w:t>
      </w:r>
      <w:r>
        <w:rPr>
          <w:lang w:val="en-US"/>
        </w:rPr>
        <w:t xml:space="preserve">terms </w:t>
      </w:r>
      <w:r w:rsidR="00EF65B5">
        <w:t xml:space="preserve">were </w:t>
      </w:r>
      <w:r>
        <w:rPr>
          <w:lang w:val="en-US"/>
        </w:rPr>
        <w:t xml:space="preserve">then </w:t>
      </w:r>
      <w:r w:rsidR="00965498" w:rsidRPr="00E72489">
        <w:t>clustered into 32 categories by aligning their textual definition</w:t>
      </w:r>
      <w:r>
        <w:rPr>
          <w:lang w:val="en-US"/>
        </w:rPr>
        <w:t>s</w:t>
      </w:r>
      <w:r w:rsidR="00965498" w:rsidRPr="00E72489">
        <w:t xml:space="preserve"> as possible. For instance, category ‘authorization’ was assigned to terms as ‘</w:t>
      </w:r>
      <w:r w:rsidR="00965498" w:rsidRPr="00E72489">
        <w:rPr>
          <w:i/>
          <w:iCs/>
        </w:rPr>
        <w:t>authorization for medical records release</w:t>
      </w:r>
      <w:r w:rsidR="00965498" w:rsidRPr="00E72489">
        <w:t>’, ‘</w:t>
      </w:r>
      <w:r w:rsidR="00965498" w:rsidRPr="00E72489">
        <w:rPr>
          <w:i/>
          <w:iCs/>
        </w:rPr>
        <w:t>authorization documentation</w:t>
      </w:r>
      <w:r w:rsidR="00965498" w:rsidRPr="00E72489">
        <w:t>’ or ‘</w:t>
      </w:r>
      <w:r w:rsidR="00965498" w:rsidRPr="00E72489">
        <w:rPr>
          <w:i/>
          <w:iCs/>
        </w:rPr>
        <w:t>authorization</w:t>
      </w:r>
      <w:r w:rsidR="00965498" w:rsidRPr="00E72489">
        <w:t xml:space="preserve">’. </w:t>
      </w:r>
      <w:r w:rsidR="00965498">
        <w:rPr>
          <w:lang w:val="en-US"/>
        </w:rPr>
        <w:t>[</w:t>
      </w:r>
      <w:r w:rsidR="00422857">
        <w:rPr>
          <w:highlight w:val="yellow"/>
          <w:lang w:val="en-US"/>
        </w:rPr>
        <w:t>S</w:t>
      </w:r>
      <w:r w:rsidR="00965498" w:rsidRPr="00876F09">
        <w:rPr>
          <w:highlight w:val="yellow"/>
          <w:lang w:val="en-US"/>
        </w:rPr>
        <w:t>upplementary file?</w:t>
      </w:r>
      <w:r w:rsidR="00965498">
        <w:rPr>
          <w:lang w:val="en-US"/>
        </w:rPr>
        <w:t>] Those</w:t>
      </w:r>
      <w:r w:rsidR="00965498" w:rsidRPr="00E72489">
        <w:t xml:space="preserve"> categories </w:t>
      </w:r>
      <w:r w:rsidR="00965498">
        <w:rPr>
          <w:lang w:val="en-US"/>
        </w:rPr>
        <w:t xml:space="preserve">were then grouped </w:t>
      </w:r>
      <w:r w:rsidR="00965498" w:rsidRPr="00E72489">
        <w:t xml:space="preserve">into </w:t>
      </w:r>
      <w:r w:rsidR="00965498">
        <w:rPr>
          <w:lang w:val="en-US"/>
        </w:rPr>
        <w:t xml:space="preserve">14 </w:t>
      </w:r>
      <w:r w:rsidR="00965498" w:rsidRPr="00E72489">
        <w:t xml:space="preserve">broader </w:t>
      </w:r>
      <w:r w:rsidR="00965498">
        <w:rPr>
          <w:lang w:val="en-US"/>
        </w:rPr>
        <w:t>topics (or modeling</w:t>
      </w:r>
      <w:r w:rsidR="00965498" w:rsidRPr="00E72489">
        <w:t xml:space="preserve"> units</w:t>
      </w:r>
      <w:r w:rsidR="00965498">
        <w:rPr>
          <w:lang w:val="en-US"/>
        </w:rPr>
        <w:t xml:space="preserve">), forming </w:t>
      </w:r>
      <w:r w:rsidR="00965498" w:rsidRPr="00E72489">
        <w:t xml:space="preserve">the </w:t>
      </w:r>
      <w:r w:rsidR="003D28BC">
        <w:t>subset</w:t>
      </w:r>
      <w:r>
        <w:rPr>
          <w:lang w:val="en-US"/>
        </w:rPr>
        <w:t>s</w:t>
      </w:r>
      <w:r w:rsidR="00965498" w:rsidRPr="00E72489">
        <w:t xml:space="preserve"> </w:t>
      </w:r>
      <w:r>
        <w:rPr>
          <w:lang w:val="en-US"/>
        </w:rPr>
        <w:t xml:space="preserve">of possible terms to be included in ICO. </w:t>
      </w:r>
      <w:r w:rsidR="0042379B" w:rsidRPr="0042379B">
        <w:t xml:space="preserve">Clustering and categorizing ontology terms was performed by </w:t>
      </w:r>
      <w:r w:rsidR="00531F05">
        <w:rPr>
          <w:lang w:val="en-US"/>
        </w:rPr>
        <w:t xml:space="preserve">the </w:t>
      </w:r>
      <w:r w:rsidR="0042379B" w:rsidRPr="0042379B">
        <w:t>ontologist</w:t>
      </w:r>
      <w:r w:rsidR="00531F05">
        <w:rPr>
          <w:lang w:val="en-US"/>
        </w:rPr>
        <w:t>s</w:t>
      </w:r>
      <w:r w:rsidR="0042379B" w:rsidRPr="0042379B">
        <w:t xml:space="preserve"> based on the preferred definitions.</w:t>
      </w:r>
      <w:r w:rsidR="0042379B">
        <w:rPr>
          <w:lang w:val="en-US"/>
        </w:rPr>
        <w:t xml:space="preserve"> </w:t>
      </w:r>
      <w:r w:rsidR="00786572">
        <w:rPr>
          <w:lang w:val="en-US"/>
        </w:rPr>
        <w:t xml:space="preserve">The categorized candidate ontology terms were implemented </w:t>
      </w:r>
      <w:r w:rsidR="00284928">
        <w:rPr>
          <w:lang w:val="en-US"/>
        </w:rPr>
        <w:t xml:space="preserve">into a relational database to facilitate the review process. </w:t>
      </w:r>
      <w:r w:rsidR="00786572">
        <w:rPr>
          <w:lang w:val="en-US"/>
        </w:rPr>
        <w:t xml:space="preserve"> </w:t>
      </w:r>
      <w:r w:rsidR="0042379B">
        <w:rPr>
          <w:lang w:val="en-US"/>
        </w:rPr>
        <w:t xml:space="preserve">During this process, </w:t>
      </w:r>
      <w:r w:rsidR="00284928">
        <w:rPr>
          <w:lang w:val="en-US"/>
        </w:rPr>
        <w:t>terms</w:t>
      </w:r>
      <w:r w:rsidR="0042379B">
        <w:rPr>
          <w:lang w:val="en-US"/>
        </w:rPr>
        <w:t xml:space="preserve"> </w:t>
      </w:r>
      <w:r w:rsidR="00284928">
        <w:rPr>
          <w:lang w:val="en-US"/>
        </w:rPr>
        <w:t xml:space="preserve">were classified according their abundance in the </w:t>
      </w:r>
      <w:r w:rsidR="00A5744F">
        <w:rPr>
          <w:lang w:val="en-US"/>
        </w:rPr>
        <w:t>templates, their overall relevance to</w:t>
      </w:r>
      <w:r w:rsidR="00284928">
        <w:rPr>
          <w:lang w:val="en-US"/>
        </w:rPr>
        <w:t xml:space="preserve"> informed consent</w:t>
      </w:r>
      <w:r w:rsidR="00A5744F">
        <w:rPr>
          <w:lang w:val="en-US"/>
        </w:rPr>
        <w:t>, and the major topic areas the term applies to (</w:t>
      </w:r>
      <w:r w:rsidR="00A5744F" w:rsidRPr="00FE7F64">
        <w:rPr>
          <w:highlight w:val="yellow"/>
          <w:lang w:val="en-US"/>
        </w:rPr>
        <w:t>need example here</w:t>
      </w:r>
      <w:r w:rsidR="00A5744F">
        <w:rPr>
          <w:lang w:val="en-US"/>
        </w:rPr>
        <w:t>).</w:t>
      </w:r>
      <w:r w:rsidR="003D28BC">
        <w:rPr>
          <w:lang w:val="en-US"/>
        </w:rPr>
        <w:t xml:space="preserve"> </w:t>
      </w:r>
      <w:r w:rsidR="00422857">
        <w:rPr>
          <w:lang w:val="en-US"/>
        </w:rPr>
        <w:t>(</w:t>
      </w:r>
      <w:r w:rsidR="00422857" w:rsidRPr="00422857">
        <w:rPr>
          <w:b/>
          <w:highlight w:val="yellow"/>
          <w:lang w:val="en-US"/>
        </w:rPr>
        <w:t>Question:</w:t>
      </w:r>
      <w:r w:rsidR="00422857" w:rsidRPr="00422857">
        <w:rPr>
          <w:highlight w:val="yellow"/>
          <w:lang w:val="en-US"/>
        </w:rPr>
        <w:t xml:space="preserve"> </w:t>
      </w:r>
      <w:r w:rsidR="003D28BC" w:rsidRPr="00422857">
        <w:rPr>
          <w:highlight w:val="yellow"/>
          <w:lang w:val="en-US"/>
        </w:rPr>
        <w:t xml:space="preserve">Do </w:t>
      </w:r>
      <w:r w:rsidR="003D28BC" w:rsidRPr="00FE7F64">
        <w:rPr>
          <w:highlight w:val="yellow"/>
          <w:lang w:val="en-US"/>
        </w:rPr>
        <w:t>we want to discuss Elizabeth’s use of UMLS semantic groups here?</w:t>
      </w:r>
      <w:r w:rsidR="00422857">
        <w:rPr>
          <w:lang w:val="en-US"/>
        </w:rPr>
        <w:t>)</w:t>
      </w:r>
    </w:p>
    <w:p w14:paraId="1E6470EE" w14:textId="77777777" w:rsidR="005F59E1" w:rsidRDefault="002D4BBA" w:rsidP="0042379B">
      <w:pPr>
        <w:pStyle w:val="Heading3"/>
        <w:ind w:firstLine="288"/>
      </w:pPr>
      <w:r>
        <w:t xml:space="preserve">ICO specific term addition, revision, and validation </w:t>
      </w:r>
    </w:p>
    <w:p w14:paraId="0E4D14AF" w14:textId="71087A23" w:rsidR="0042379B" w:rsidRPr="002D4BBA" w:rsidRDefault="00965498" w:rsidP="002D4BBA">
      <w:pPr>
        <w:pStyle w:val="BodyText"/>
        <w:rPr>
          <w:lang w:val="en-US"/>
        </w:rPr>
      </w:pPr>
      <w:r>
        <w:rPr>
          <w:lang w:val="en-US"/>
        </w:rPr>
        <w:t>New ICO-specific terms were asserted under parent classes derived from the upper (BFO) o</w:t>
      </w:r>
      <w:r w:rsidR="00FE0553">
        <w:rPr>
          <w:lang w:val="en-US"/>
        </w:rPr>
        <w:t>r middle level (OBI) ontologies</w:t>
      </w:r>
      <w:r>
        <w:rPr>
          <w:lang w:val="en-US"/>
        </w:rPr>
        <w:t xml:space="preserve"> </w:t>
      </w:r>
      <w:r w:rsidR="002D4BBA">
        <w:rPr>
          <w:lang w:val="en-US"/>
        </w:rPr>
        <w:t>using the P</w:t>
      </w:r>
      <w:r w:rsidR="007A021D">
        <w:t>rotégé</w:t>
      </w:r>
      <w:r w:rsidR="007A021D">
        <w:rPr>
          <w:lang w:val="en-US"/>
        </w:rPr>
        <w:t>-</w:t>
      </w:r>
      <w:r w:rsidR="002D4BBA" w:rsidRPr="007075D5">
        <w:t>OWL editor</w:t>
      </w:r>
      <w:r w:rsidR="002D4BBA">
        <w:rPr>
          <w:lang w:val="en-US"/>
        </w:rPr>
        <w:t>.</w:t>
      </w:r>
      <w:r w:rsidR="006E0D80">
        <w:rPr>
          <w:lang w:val="en-US"/>
        </w:rPr>
        <w:t xml:space="preserve"> If appropriate, logical axioms are defined to provide restrictions and reasoning powerful to these terms. </w:t>
      </w:r>
    </w:p>
    <w:p w14:paraId="4E6FE878" w14:textId="0FF90D54" w:rsidR="002D4BBA" w:rsidRDefault="007C0EF3" w:rsidP="007C0EF3">
      <w:pPr>
        <w:pStyle w:val="sponsors"/>
        <w:framePr w:wrap="auto" w:vAnchor="page" w:hAnchor="page" w:x="868" w:y="14401"/>
        <w:ind w:firstLine="289"/>
      </w:pPr>
      <w:r>
        <w:t>* Co-Corresponding authors</w:t>
      </w:r>
      <w:r w:rsidR="007C0308" w:rsidRPr="007C0308">
        <w:rPr>
          <w:iCs/>
        </w:rPr>
        <w:t>.</w:t>
      </w:r>
    </w:p>
    <w:p w14:paraId="293305AF" w14:textId="3DF054F0" w:rsidR="004823CE" w:rsidRDefault="004823CE" w:rsidP="002D4BBA">
      <w:pPr>
        <w:pStyle w:val="Heading2"/>
      </w:pPr>
      <w:r>
        <w:t xml:space="preserve">ICO </w:t>
      </w:r>
      <w:r w:rsidR="001064B2">
        <w:t xml:space="preserve">licensing, </w:t>
      </w:r>
      <w:r>
        <w:t>ontology deposit,</w:t>
      </w:r>
      <w:r w:rsidR="001064B2">
        <w:t xml:space="preserve"> and</w:t>
      </w:r>
      <w:r>
        <w:t xml:space="preserve"> visualization</w:t>
      </w:r>
    </w:p>
    <w:p w14:paraId="256DE28B" w14:textId="4F8042EE" w:rsidR="004823CE" w:rsidRDefault="001064B2" w:rsidP="00FE7F64">
      <w:pPr>
        <w:spacing w:after="120"/>
        <w:ind w:firstLine="288"/>
        <w:jc w:val="both"/>
      </w:pPr>
      <w:r>
        <w:t>ICO is released under creative commons by 3.0 License and</w:t>
      </w:r>
      <w:r w:rsidR="004823CE">
        <w:t xml:space="preserve"> has been deposited into Ontobee</w:t>
      </w:r>
      <w:r w:rsidR="001E1F43">
        <w:t xml:space="preserve"> (the default OBO Foundry ontology dereferencing software program) </w:t>
      </w:r>
      <w:r w:rsidR="00DD0DA7">
        <w:fldChar w:fldCharType="begin"/>
      </w:r>
      <w:r w:rsidR="00DD0DA7">
        <w:instrText xml:space="preserve"> ADDIN EN.CITE &lt;EndNote&gt;&lt;Cite&gt;&lt;Author&gt;Xiang&lt;/Author&gt;&lt;Year&gt;2011&lt;/Year&gt;&lt;RecNum&gt;3467&lt;/RecNum&gt;&lt;DisplayText&gt;[7]&lt;/DisplayText&gt;&lt;record&gt;&lt;rec-number&gt;3467&lt;/rec-number&gt;&lt;foreign-keys&gt;&lt;key app="EN" db-id="aexvxdszlvxe00eftfipfze80ea0pse52atf"&gt;3467&lt;/key&gt;&lt;/foreign-keys&gt;&lt;ref-type name="Conference Proceedings"&gt;10&lt;/ref-type&gt;&lt;contributors&gt;&lt;authors&gt;&lt;author&gt;Xiang, Z.&lt;/author&gt;&lt;author&gt;Mungall, C.&lt;/author&gt;&lt;author&gt;Ruttenberg, A.&lt;/author&gt;&lt;author&gt;He, Y.  &lt;/author&gt;&lt;/authors&gt;&lt;/contributors&gt;&lt;titles&gt;&lt;title&gt;Ontobee: A linked data server and browser for ontology terms&lt;/title&gt;&lt;secondary-title&gt;The 2nd International Conference on Biomedical Ontologies (ICBO)&lt;/secondary-title&gt;&lt;/titles&gt;&lt;pages&gt;Pages 279-281 [http://ceur-ws.org/Vol-833/paper48.pdf]&lt;/pages&gt;&lt;volume&gt;833&lt;/volume&gt;&lt;dates&gt;&lt;year&gt;2011&lt;/year&gt;&lt;/dates&gt;&lt;pub-location&gt;Buffalo, NY, USA&lt;/pub-location&gt;&lt;publisher&gt;CEUR Workshop Proceedings&lt;/publisher&gt;&lt;urls&gt;&lt;/urls&gt;&lt;custom2&gt;2013&lt;/custom2&gt;&lt;/record&gt;&lt;/Cite&gt;&lt;/EndNote&gt;</w:instrText>
      </w:r>
      <w:r w:rsidR="00DD0DA7">
        <w:fldChar w:fldCharType="separate"/>
      </w:r>
      <w:r w:rsidR="00DD0DA7">
        <w:rPr>
          <w:noProof/>
        </w:rPr>
        <w:t>[</w:t>
      </w:r>
      <w:hyperlink w:anchor="_ENREF_7" w:tooltip="Xiang, 2011 #3467" w:history="1">
        <w:r w:rsidR="00DD0DA7">
          <w:rPr>
            <w:noProof/>
          </w:rPr>
          <w:t>7</w:t>
        </w:r>
      </w:hyperlink>
      <w:r w:rsidR="00DD0DA7">
        <w:rPr>
          <w:noProof/>
        </w:rPr>
        <w:t>]</w:t>
      </w:r>
      <w:r w:rsidR="00DD0DA7">
        <w:fldChar w:fldCharType="end"/>
      </w:r>
      <w:r w:rsidR="0058761F">
        <w:t xml:space="preserve">: </w:t>
      </w:r>
      <w:hyperlink r:id="rId12" w:history="1">
        <w:r w:rsidR="0058761F" w:rsidRPr="001A4094">
          <w:rPr>
            <w:rStyle w:val="Hyperlink"/>
          </w:rPr>
          <w:t>http://www.ontobee.org/browser/index.php?o=ICO</w:t>
        </w:r>
      </w:hyperlink>
      <w:r w:rsidR="0058761F">
        <w:t xml:space="preserve">. ICO has also been deposited into </w:t>
      </w:r>
      <w:r w:rsidR="004823CE">
        <w:t>NCBO BioPortal</w:t>
      </w:r>
      <w:r w:rsidR="0058761F">
        <w:t xml:space="preserve"> (</w:t>
      </w:r>
      <w:r w:rsidR="0058761F" w:rsidRPr="0058761F">
        <w:rPr>
          <w:highlight w:val="yellow"/>
        </w:rPr>
        <w:t xml:space="preserve">note: </w:t>
      </w:r>
      <w:r w:rsidR="00422857">
        <w:rPr>
          <w:highlight w:val="yellow"/>
        </w:rPr>
        <w:t>provide the link)</w:t>
      </w:r>
      <w:r w:rsidR="004823CE">
        <w:t xml:space="preserve"> Both Ontobee and BioPortal provide interactive ontology visualization. </w:t>
      </w:r>
    </w:p>
    <w:p w14:paraId="12F4CED6" w14:textId="77777777" w:rsidR="002D4BBA" w:rsidRDefault="002D4BBA" w:rsidP="002D4BBA">
      <w:pPr>
        <w:pStyle w:val="Heading2"/>
      </w:pPr>
      <w:r>
        <w:t xml:space="preserve">ICO-specific data query and analysis: </w:t>
      </w:r>
    </w:p>
    <w:p w14:paraId="54AFAC9A" w14:textId="07A290CC" w:rsidR="00582A9C" w:rsidRPr="00E67674" w:rsidRDefault="002D4BBA" w:rsidP="00582A9C">
      <w:pPr>
        <w:pStyle w:val="BodyText"/>
        <w:rPr>
          <w:lang w:val="en-US"/>
        </w:rPr>
      </w:pPr>
      <w:r>
        <w:rPr>
          <w:lang w:val="en-US"/>
        </w:rPr>
        <w:t xml:space="preserve">An ICO-specific website was created out of our collaborative study: </w:t>
      </w:r>
      <w:hyperlink r:id="rId13" w:history="1">
        <w:r w:rsidRPr="00ED5722">
          <w:t>http://iconect.hegroup.org/</w:t>
        </w:r>
      </w:hyperlink>
      <w:r>
        <w:rPr>
          <w:lang w:val="en-US"/>
        </w:rPr>
        <w:t>. In this website, we generated two ICO web query interfaces</w:t>
      </w:r>
      <w:r w:rsidR="004E5612">
        <w:rPr>
          <w:lang w:val="en-US"/>
        </w:rPr>
        <w:t>. O</w:t>
      </w:r>
      <w:r>
        <w:rPr>
          <w:lang w:val="en-US"/>
        </w:rPr>
        <w:t xml:space="preserve">ne is based on </w:t>
      </w:r>
      <w:r w:rsidR="004E5612">
        <w:rPr>
          <w:lang w:val="en-US"/>
        </w:rPr>
        <w:t xml:space="preserve">the </w:t>
      </w:r>
      <w:r w:rsidR="004E5612">
        <w:rPr>
          <w:rStyle w:val="Emphasis"/>
          <w:rFonts w:eastAsia="Times New Roman"/>
        </w:rPr>
        <w:t>SPARQL Protocol and RDF Query Language</w:t>
      </w:r>
      <w:r w:rsidR="004E5612">
        <w:rPr>
          <w:lang w:val="en-US"/>
        </w:rPr>
        <w:t xml:space="preserve"> (</w:t>
      </w:r>
      <w:r>
        <w:rPr>
          <w:lang w:val="en-US"/>
        </w:rPr>
        <w:t>SPARQL</w:t>
      </w:r>
      <w:r w:rsidR="004E5612">
        <w:rPr>
          <w:lang w:val="en-US"/>
        </w:rPr>
        <w:t>) at</w:t>
      </w:r>
      <w:r>
        <w:rPr>
          <w:lang w:val="en-US"/>
        </w:rPr>
        <w:t xml:space="preserve"> </w:t>
      </w:r>
      <w:hyperlink r:id="rId14" w:history="1">
        <w:r w:rsidRPr="00ED5722">
          <w:t>http://iconect.hegroup.org/sparql/</w:t>
        </w:r>
      </w:hyperlink>
      <w:r>
        <w:rPr>
          <w:lang w:val="en-US"/>
        </w:rPr>
        <w:t xml:space="preserve">. Another is based on </w:t>
      </w:r>
      <w:r w:rsidR="004E5612">
        <w:rPr>
          <w:lang w:val="en-US"/>
        </w:rPr>
        <w:t xml:space="preserve">a </w:t>
      </w:r>
      <w:r>
        <w:rPr>
          <w:lang w:val="en-US"/>
        </w:rPr>
        <w:t xml:space="preserve">web form query that does not require knowledge of SPARQL. </w:t>
      </w:r>
    </w:p>
    <w:p w14:paraId="727D6702" w14:textId="77777777" w:rsidR="009303D9" w:rsidRDefault="00E21E95" w:rsidP="00B22613">
      <w:pPr>
        <w:pStyle w:val="Heading1"/>
      </w:pPr>
      <w:r>
        <w:t>Results</w:t>
      </w:r>
    </w:p>
    <w:p w14:paraId="714924C0" w14:textId="7A1992F4" w:rsidR="007A04CA" w:rsidRDefault="007B6E8C" w:rsidP="007A04CA">
      <w:pPr>
        <w:pStyle w:val="Heading2"/>
      </w:pPr>
      <w:r>
        <w:t xml:space="preserve">BFO-aligned </w:t>
      </w:r>
      <w:r w:rsidR="00E8231E">
        <w:t>ICO</w:t>
      </w:r>
      <w:r w:rsidR="007A04CA">
        <w:t xml:space="preserve"> </w:t>
      </w:r>
      <w:r w:rsidR="00F07D34">
        <w:t>hierarchy</w:t>
      </w:r>
      <w:r w:rsidR="007A04CA">
        <w:t xml:space="preserve">: </w:t>
      </w:r>
    </w:p>
    <w:p w14:paraId="4933425E" w14:textId="64A16F05" w:rsidR="00067B89" w:rsidRDefault="00A9410F" w:rsidP="009F02F9">
      <w:pPr>
        <w:pStyle w:val="BodyText"/>
        <w:rPr>
          <w:lang w:val="en-US"/>
        </w:rPr>
      </w:pPr>
      <w:r>
        <w:rPr>
          <w:lang w:val="en-US"/>
        </w:rPr>
        <w:t xml:space="preserve">ICO is designed to be aligned with the BFO and developed by following the OBO Foundry principles </w:t>
      </w:r>
      <w:r>
        <w:fldChar w:fldCharType="begin"/>
      </w:r>
      <w:r>
        <w:instrText xml:space="preserve"> ADDIN EN.CITE &lt;EndNote&gt;&lt;Cite&gt;&lt;Author&gt;Smith&lt;/Author&gt;&lt;Year&gt;2007&lt;/Year&gt;&lt;RecNum&gt;1904&lt;/RecNum&gt;&lt;DisplayText&gt;[1]&lt;/DisplayText&gt;&lt;record&gt;&lt;rec-number&gt;1904&lt;/rec-number&gt;&lt;foreign-keys&gt;&lt;key app="EN" db-id="aexvxdszlvxe00eftfipfze80ea0pse52atf"&gt;1904&lt;/key&gt;&lt;/foreign-keys&gt;&lt;ref-type name="Journal Article"&gt;17&lt;/ref-type&gt;&lt;contributors&gt;&lt;authors&gt;&lt;author&gt;Smith, B.&lt;/author&gt;&lt;author&gt;Ashburner, M.&lt;/author&gt;&lt;author&gt;Rosse, C.&lt;/author&gt;&lt;author&gt;Bard, J.&lt;/author&gt;&lt;author&gt;Bug, W.&lt;/author&gt;&lt;author&gt;Ceusters, W.&lt;/author&gt;&lt;author&gt;Goldberg, L. J.&lt;/author&gt;&lt;author&gt;Eilbeck, K.&lt;/author&gt;&lt;author&gt;Ireland, A.&lt;/author&gt;&lt;author&gt;Mungall, C. J.&lt;/author&gt;&lt;author&gt;Leontis, N.&lt;/author&gt;&lt;author&gt;Rocca-Serra, P.&lt;/author&gt;&lt;author&gt;Ruttenberg, A.&lt;/author&gt;&lt;author&gt;Sansone, S. A.&lt;/author&gt;&lt;author&gt;Scheuermann, R. H.&lt;/author&gt;&lt;author&gt;Shah, N.&lt;/author&gt;&lt;author&gt;Whetzel, P. L.&lt;/author&gt;&lt;author&gt;Lewis, S.&lt;/author&gt;&lt;/authors&gt;&lt;/contributors&gt;&lt;auth-address&gt;Department of Philosophy and New York State Center of Excellence in Bioinformatics and Life Sciences, University at Buffalo, Buffalo, New York 14203, USA. phismith@buffalo.edu&lt;/auth-address&gt;&lt;titles&gt;&lt;title&gt;The OBO Foundry: coordinated evolution of ontologies to support biomedical data integration&lt;/title&gt;&lt;secondary-title&gt;Nat Biotechnol&lt;/secondary-title&gt;&lt;/titles&gt;&lt;periodical&gt;&lt;full-title&gt;Nat Biotechnol&lt;/full-title&gt;&lt;/periodical&gt;&lt;pages&gt;1251-5&lt;/pages&gt;&lt;volume&gt;25&lt;/volume&gt;&lt;number&gt;11&lt;/number&gt;&lt;edition&gt;2007/11/09&lt;/edition&gt;&lt;dates&gt;&lt;year&gt;2007&lt;/year&gt;&lt;pub-dates&gt;&lt;date&gt;Nov&lt;/date&gt;&lt;/pub-dates&gt;&lt;/dates&gt;&lt;isbn&gt;1087-0156 (Print)&lt;/isbn&gt;&lt;accession-num&gt;17989687&lt;/accession-num&gt;&lt;urls&gt;&lt;related-urls&gt;&lt;url&gt;http://www.ncbi.nlm.nih.gov/entrez/query.fcgi?cmd=Retrieve&amp;amp;db=PubMed&amp;amp;dopt=Citation&amp;amp;list_uids=17989687&lt;/url&gt;&lt;/related-urls&gt;&lt;/urls&gt;&lt;electronic-resource-num&gt;nbt1346 [pii]&amp;#xD;10.1038/nbt1346&lt;/electronic-resource-num&gt;&lt;language&gt;eng&lt;/language&gt;&lt;/record&gt;&lt;/Cite&gt;&lt;/EndNote&gt;</w:instrText>
      </w:r>
      <w:r>
        <w:fldChar w:fldCharType="separate"/>
      </w:r>
      <w:r>
        <w:rPr>
          <w:noProof/>
        </w:rPr>
        <w:t>[</w:t>
      </w:r>
      <w:hyperlink w:anchor="_ENREF_1" w:tooltip="Smith, 2007 #1904" w:history="1">
        <w:r>
          <w:rPr>
            <w:noProof/>
          </w:rPr>
          <w:t>1</w:t>
        </w:r>
      </w:hyperlink>
      <w:r>
        <w:rPr>
          <w:noProof/>
        </w:rPr>
        <w:t>]</w:t>
      </w:r>
      <w:r>
        <w:fldChar w:fldCharType="end"/>
      </w:r>
      <w:r>
        <w:rPr>
          <w:lang w:val="en-US"/>
        </w:rPr>
        <w:t xml:space="preserve">. </w:t>
      </w:r>
      <w:r w:rsidR="00067B89">
        <w:rPr>
          <w:lang w:val="en-US"/>
        </w:rPr>
        <w:t xml:space="preserve">The importing of BFO and selected OBI and IAO terms provides a basic </w:t>
      </w:r>
      <w:r w:rsidR="00067B89">
        <w:t xml:space="preserve">syntaxtic and semantic framework for </w:t>
      </w:r>
      <w:r w:rsidR="00067B89">
        <w:rPr>
          <w:lang w:val="en-US"/>
        </w:rPr>
        <w:t xml:space="preserve">further </w:t>
      </w:r>
      <w:r w:rsidR="00067B89">
        <w:t>ICO</w:t>
      </w:r>
      <w:r w:rsidR="00067B89">
        <w:rPr>
          <w:lang w:val="en-US"/>
        </w:rPr>
        <w:t xml:space="preserve"> development. </w:t>
      </w:r>
      <w:r>
        <w:rPr>
          <w:lang w:val="en-US"/>
        </w:rPr>
        <w:t>Such a strategy makes ICO seamlessly integrated with over 100 other biological and biomedical ontologies developed using the same strategy.</w:t>
      </w:r>
      <w:r w:rsidR="00E944C4">
        <w:rPr>
          <w:lang w:val="en-US"/>
        </w:rPr>
        <w:t xml:space="preserve"> </w:t>
      </w:r>
      <w:r w:rsidR="00FB1986">
        <w:rPr>
          <w:lang w:val="en-US"/>
        </w:rPr>
        <w:t xml:space="preserve">Many of the other ontologies, such as </w:t>
      </w:r>
      <w:r w:rsidR="00FB1986" w:rsidRPr="00423DD7">
        <w:rPr>
          <w:highlight w:val="yellow"/>
          <w:lang w:val="en-US"/>
        </w:rPr>
        <w:t>xx</w:t>
      </w:r>
      <w:r w:rsidR="00FB1986">
        <w:rPr>
          <w:lang w:val="en-US"/>
        </w:rPr>
        <w:t xml:space="preserve"> and </w:t>
      </w:r>
      <w:r w:rsidR="00FB1986" w:rsidRPr="00423DD7">
        <w:rPr>
          <w:highlight w:val="yellow"/>
          <w:lang w:val="en-US"/>
        </w:rPr>
        <w:t>xx</w:t>
      </w:r>
      <w:r w:rsidR="00FB1986">
        <w:rPr>
          <w:lang w:val="en-US"/>
        </w:rPr>
        <w:t xml:space="preserve">, are clinic-oriented. Therefore, </w:t>
      </w:r>
      <w:commentRangeStart w:id="6"/>
      <w:r w:rsidR="00FB1986">
        <w:rPr>
          <w:lang w:val="en-US"/>
        </w:rPr>
        <w:t xml:space="preserve">ICO and these other ontologies can efficiently share terminological terms and relations for more profound clinical and translational research.   </w:t>
      </w:r>
      <w:r w:rsidR="00ED37BA">
        <w:rPr>
          <w:lang w:val="en-US"/>
        </w:rPr>
        <w:t xml:space="preserve"> </w:t>
      </w:r>
      <w:commentRangeEnd w:id="6"/>
      <w:r w:rsidR="008F3DDB">
        <w:rPr>
          <w:rStyle w:val="CommentReference"/>
          <w:spacing w:val="0"/>
          <w:lang w:val="en-US" w:eastAsia="en-US"/>
        </w:rPr>
        <w:commentReference w:id="6"/>
      </w:r>
    </w:p>
    <w:p w14:paraId="7502587F" w14:textId="50117586" w:rsidR="009F02F9" w:rsidRDefault="00FB1986" w:rsidP="00423DD7">
      <w:pPr>
        <w:pStyle w:val="BodyText"/>
        <w:rPr>
          <w:lang w:val="en-US"/>
        </w:rPr>
      </w:pPr>
      <w:r>
        <w:rPr>
          <w:lang w:val="en-US"/>
        </w:rPr>
        <w:t xml:space="preserve">Fig. 1 demonstrates the top level hierarchical structure of the ICO ontology and key ICO ontology terms. </w:t>
      </w:r>
      <w:r w:rsidR="00ED37BA">
        <w:t xml:space="preserve">The </w:t>
      </w:r>
      <w:r w:rsidR="00ED37BA">
        <w:rPr>
          <w:lang w:val="en-US"/>
        </w:rPr>
        <w:t xml:space="preserve">structure of </w:t>
      </w:r>
      <w:r w:rsidR="00ED37BA">
        <w:t xml:space="preserve">BFO is divided into two major branches: </w:t>
      </w:r>
      <w:r w:rsidR="00ED37BA" w:rsidRPr="00224837">
        <w:t>continuant and occurrent. The continuant branch represents time-independent entit</w:t>
      </w:r>
      <w:r w:rsidR="00ED37BA">
        <w:rPr>
          <w:lang w:val="en-US"/>
        </w:rPr>
        <w:t>ies</w:t>
      </w:r>
      <w:r w:rsidR="00ED37BA" w:rsidRPr="00224837">
        <w:t xml:space="preserve"> such as material</w:t>
      </w:r>
      <w:r w:rsidR="00ED37BA">
        <w:t xml:space="preserve"> entities</w:t>
      </w:r>
      <w:r w:rsidR="00ED37BA" w:rsidRPr="00224837">
        <w:t>, and the occurrent branch represents time-related entit</w:t>
      </w:r>
      <w:r w:rsidR="00ED37BA">
        <w:rPr>
          <w:lang w:val="en-US"/>
        </w:rPr>
        <w:t>ies</w:t>
      </w:r>
      <w:r w:rsidR="00ED37BA" w:rsidRPr="00224837">
        <w:t xml:space="preserve"> such as </w:t>
      </w:r>
      <w:r w:rsidR="00ED37BA">
        <w:t xml:space="preserve">time regions and </w:t>
      </w:r>
      <w:r w:rsidR="00ED37BA" w:rsidRPr="00224837">
        <w:lastRenderedPageBreak/>
        <w:t>process</w:t>
      </w:r>
      <w:r w:rsidR="00ED37BA">
        <w:t>es</w:t>
      </w:r>
      <w:r w:rsidR="00ED37BA" w:rsidRPr="00224837">
        <w:t>.</w:t>
      </w:r>
      <w:r w:rsidR="00423DD7">
        <w:rPr>
          <w:lang w:val="en-US"/>
        </w:rPr>
        <w:t xml:space="preserve"> Informed consent related </w:t>
      </w:r>
      <w:r w:rsidR="009F02F9">
        <w:t xml:space="preserve">terms are ultimately placed under continuant and occurent. For example, identified participants are under continuant branch: </w:t>
      </w:r>
      <w:r w:rsidR="009F02F9" w:rsidRPr="00CA2260">
        <w:rPr>
          <w:i/>
          <w:iCs/>
        </w:rPr>
        <w:t>inveistgator</w:t>
      </w:r>
      <w:r w:rsidR="009F02F9">
        <w:rPr>
          <w:i/>
          <w:iCs/>
        </w:rPr>
        <w:t xml:space="preserve"> (</w:t>
      </w:r>
      <w:hyperlink r:id="rId15" w:history="1">
        <w:r w:rsidR="009F02F9" w:rsidRPr="00CA2260">
          <w:rPr>
            <w:i/>
            <w:iCs/>
          </w:rPr>
          <w:t>ICO_0000045</w:t>
        </w:r>
      </w:hyperlink>
      <w:r w:rsidR="009F02F9">
        <w:rPr>
          <w:i/>
          <w:iCs/>
        </w:rPr>
        <w:t>)</w:t>
      </w:r>
      <w:r w:rsidR="009F02F9" w:rsidRPr="00CA2260">
        <w:rPr>
          <w:i/>
          <w:iCs/>
        </w:rPr>
        <w:t>,</w:t>
      </w:r>
      <w:r w:rsidR="009F02F9">
        <w:t xml:space="preserve"> </w:t>
      </w:r>
      <w:r w:rsidR="00423DD7" w:rsidRPr="001C2CC2">
        <w:rPr>
          <w:i/>
          <w:lang w:val="en-US"/>
        </w:rPr>
        <w:t>human subject</w:t>
      </w:r>
      <w:r w:rsidR="00423DD7">
        <w:rPr>
          <w:lang w:val="en-US"/>
        </w:rPr>
        <w:t xml:space="preserve"> (</w:t>
      </w:r>
      <w:r w:rsidR="001C2CC2" w:rsidRPr="001C2CC2">
        <w:rPr>
          <w:highlight w:val="yellow"/>
          <w:lang w:val="en-US"/>
        </w:rPr>
        <w:t>ICO_0000073</w:t>
      </w:r>
      <w:r w:rsidR="00423DD7">
        <w:rPr>
          <w:lang w:val="en-US"/>
        </w:rPr>
        <w:t xml:space="preserve">), </w:t>
      </w:r>
      <w:r w:rsidR="009F02F9">
        <w:rPr>
          <w:i/>
          <w:iCs/>
        </w:rPr>
        <w:t>informed consent form (</w:t>
      </w:r>
      <w:hyperlink r:id="rId16" w:history="1">
        <w:r w:rsidR="009F02F9" w:rsidRPr="00CA2260">
          <w:rPr>
            <w:i/>
            <w:iCs/>
          </w:rPr>
          <w:t>ICO_0000001</w:t>
        </w:r>
      </w:hyperlink>
      <w:r w:rsidR="009F02F9">
        <w:rPr>
          <w:i/>
          <w:iCs/>
        </w:rPr>
        <w:t>)</w:t>
      </w:r>
      <w:r w:rsidR="00423DD7" w:rsidRPr="00912E0A">
        <w:rPr>
          <w:iCs/>
          <w:lang w:val="en-US"/>
        </w:rPr>
        <w:t xml:space="preserve">, and </w:t>
      </w:r>
      <w:r w:rsidR="00423DD7">
        <w:rPr>
          <w:iCs/>
          <w:lang w:val="en-US"/>
        </w:rPr>
        <w:t>different sections of informed consent form such as the signature section of the form</w:t>
      </w:r>
      <w:r w:rsidR="009F02F9">
        <w:rPr>
          <w:i/>
          <w:iCs/>
        </w:rPr>
        <w:t xml:space="preserve">. Likewise, </w:t>
      </w:r>
      <w:r w:rsidR="009F02F9">
        <w:t xml:space="preserve">identified </w:t>
      </w:r>
      <w:r w:rsidR="009F02F9" w:rsidRPr="0086646B">
        <w:t>processes</w:t>
      </w:r>
      <w:r w:rsidR="009F02F9">
        <w:t xml:space="preserve"> are placed under occurent</w:t>
      </w:r>
      <w:r w:rsidR="009F02F9" w:rsidRPr="0086646B">
        <w:t>:</w:t>
      </w:r>
      <w:r w:rsidR="009F02F9" w:rsidRPr="00CA2260">
        <w:rPr>
          <w:i/>
          <w:iCs/>
        </w:rPr>
        <w:t xml:space="preserve"> study design,</w:t>
      </w:r>
      <w:r w:rsidR="009F02F9">
        <w:t xml:space="preserve"> </w:t>
      </w:r>
      <w:r w:rsidR="009F02F9" w:rsidRPr="00CA2260">
        <w:rPr>
          <w:i/>
          <w:iCs/>
        </w:rPr>
        <w:t>informed consent form design</w:t>
      </w:r>
      <w:r w:rsidR="009F02F9">
        <w:rPr>
          <w:i/>
          <w:iCs/>
        </w:rPr>
        <w:t xml:space="preserve"> (</w:t>
      </w:r>
      <w:r w:rsidR="009F02F9" w:rsidRPr="00903346">
        <w:rPr>
          <w:i/>
          <w:iCs/>
        </w:rPr>
        <w:t>ICO_000000</w:t>
      </w:r>
      <w:r w:rsidR="009F02F9">
        <w:rPr>
          <w:i/>
          <w:iCs/>
        </w:rPr>
        <w:t>2)</w:t>
      </w:r>
      <w:r w:rsidR="009F02F9">
        <w:t xml:space="preserve">, </w:t>
      </w:r>
      <w:r w:rsidR="009F02F9" w:rsidRPr="00CA2260">
        <w:rPr>
          <w:i/>
          <w:iCs/>
        </w:rPr>
        <w:t>approval of informed consent form</w:t>
      </w:r>
      <w:r w:rsidR="009F02F9">
        <w:rPr>
          <w:i/>
          <w:iCs/>
        </w:rPr>
        <w:t>(</w:t>
      </w:r>
      <w:r w:rsidR="009F02F9" w:rsidRPr="00903346">
        <w:rPr>
          <w:i/>
          <w:iCs/>
        </w:rPr>
        <w:t>ICO_0000004</w:t>
      </w:r>
      <w:r w:rsidR="009F02F9">
        <w:rPr>
          <w:i/>
          <w:iCs/>
        </w:rPr>
        <w:t>)</w:t>
      </w:r>
      <w:r w:rsidR="009F02F9">
        <w:t xml:space="preserve">, </w:t>
      </w:r>
      <w:r w:rsidR="009F02F9" w:rsidRPr="00CA2260">
        <w:rPr>
          <w:i/>
          <w:iCs/>
        </w:rPr>
        <w:t>human subject enrollment</w:t>
      </w:r>
      <w:r w:rsidR="009F02F9">
        <w:rPr>
          <w:i/>
          <w:iCs/>
        </w:rPr>
        <w:t xml:space="preserve"> (</w:t>
      </w:r>
      <w:r w:rsidR="009F02F9" w:rsidRPr="00903346">
        <w:rPr>
          <w:i/>
          <w:iCs/>
        </w:rPr>
        <w:t>OBI_0600004</w:t>
      </w:r>
      <w:commentRangeStart w:id="7"/>
      <w:r w:rsidR="009F02F9">
        <w:rPr>
          <w:i/>
          <w:iCs/>
        </w:rPr>
        <w:t>)</w:t>
      </w:r>
      <w:r w:rsidR="00423DD7">
        <w:rPr>
          <w:iCs/>
          <w:lang w:val="en-US"/>
        </w:rPr>
        <w:t xml:space="preserve"> (Fig. 1)</w:t>
      </w:r>
      <w:r w:rsidR="009F02F9">
        <w:rPr>
          <w:i/>
          <w:iCs/>
        </w:rPr>
        <w:t>.</w:t>
      </w:r>
      <w:r w:rsidR="009F02F9">
        <w:t xml:space="preserve"> </w:t>
      </w:r>
      <w:commentRangeEnd w:id="7"/>
      <w:r w:rsidR="008101E6">
        <w:rPr>
          <w:rStyle w:val="CommentReference"/>
          <w:spacing w:val="0"/>
          <w:lang w:val="en-US" w:eastAsia="en-US"/>
        </w:rPr>
        <w:commentReference w:id="7"/>
      </w:r>
    </w:p>
    <w:p w14:paraId="7686E676" w14:textId="4165CA03" w:rsidR="007A04CA" w:rsidRDefault="00AA2289" w:rsidP="00C22268">
      <w:pPr>
        <w:pStyle w:val="BodyText"/>
        <w:spacing w:before="120" w:after="0" w:line="240" w:lineRule="auto"/>
        <w:ind w:firstLine="0"/>
        <w:jc w:val="center"/>
        <w:rPr>
          <w:sz w:val="16"/>
          <w:szCs w:val="16"/>
          <w:lang w:val="en-US"/>
        </w:rPr>
      </w:pPr>
      <w:r>
        <w:rPr>
          <w:noProof/>
          <w:lang w:val="en-US" w:eastAsia="zh-CN"/>
        </w:rPr>
        <w:drawing>
          <wp:inline distT="0" distB="0" distL="0" distR="0" wp14:anchorId="1B7ABD9F" wp14:editId="6E40A779">
            <wp:extent cx="3200400" cy="1903730"/>
            <wp:effectExtent l="19050" t="19050" r="19050" b="203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903730"/>
                    </a:xfrm>
                    <a:prstGeom prst="rect">
                      <a:avLst/>
                    </a:prstGeom>
                    <a:noFill/>
                    <a:ln w="6350" cmpd="sng">
                      <a:solidFill>
                        <a:srgbClr val="000000"/>
                      </a:solidFill>
                      <a:miter lim="800000"/>
                      <a:headEnd/>
                      <a:tailEnd/>
                    </a:ln>
                    <a:effectLst/>
                  </pic:spPr>
                </pic:pic>
              </a:graphicData>
            </a:graphic>
          </wp:inline>
        </w:drawing>
      </w:r>
      <w:r w:rsidR="007A04CA" w:rsidRPr="009E635B">
        <w:rPr>
          <w:b/>
          <w:sz w:val="16"/>
          <w:szCs w:val="16"/>
          <w:lang w:val="en-US"/>
        </w:rPr>
        <w:t xml:space="preserve">Fig. </w:t>
      </w:r>
      <w:r w:rsidR="007B6E8C">
        <w:rPr>
          <w:b/>
          <w:sz w:val="16"/>
          <w:szCs w:val="16"/>
          <w:lang w:val="en-US"/>
        </w:rPr>
        <w:t>1</w:t>
      </w:r>
      <w:r w:rsidR="007A04CA" w:rsidRPr="009E635B">
        <w:rPr>
          <w:b/>
          <w:sz w:val="16"/>
          <w:szCs w:val="16"/>
          <w:lang w:val="en-US"/>
        </w:rPr>
        <w:t xml:space="preserve">. </w:t>
      </w:r>
      <w:r w:rsidR="00E8231E">
        <w:rPr>
          <w:b/>
          <w:sz w:val="16"/>
          <w:szCs w:val="16"/>
          <w:lang w:val="en-US"/>
        </w:rPr>
        <w:t xml:space="preserve">ICO </w:t>
      </w:r>
      <w:r w:rsidR="007A04CA">
        <w:rPr>
          <w:b/>
          <w:sz w:val="16"/>
          <w:szCs w:val="16"/>
          <w:lang w:val="en-US"/>
        </w:rPr>
        <w:t>ontology hierarchy.</w:t>
      </w:r>
    </w:p>
    <w:p w14:paraId="526040BF" w14:textId="72F14078" w:rsidR="005A187F" w:rsidRPr="005A187F" w:rsidRDefault="005A187F" w:rsidP="00F20B03">
      <w:pPr>
        <w:pStyle w:val="Heading2"/>
      </w:pPr>
      <w:r w:rsidRPr="0042379B">
        <w:t xml:space="preserve">Modeling </w:t>
      </w:r>
      <w:r>
        <w:t>informed consent</w:t>
      </w:r>
      <w:r w:rsidRPr="0042379B">
        <w:t xml:space="preserve"> workflows</w:t>
      </w:r>
    </w:p>
    <w:p w14:paraId="102834FD" w14:textId="2C98FD3E" w:rsidR="005A187F" w:rsidRDefault="0039481C" w:rsidP="00912E0A">
      <w:pPr>
        <w:pStyle w:val="BodyText"/>
        <w:rPr>
          <w:lang w:val="en-US"/>
        </w:rPr>
      </w:pPr>
      <w:r>
        <w:rPr>
          <w:lang w:val="en-US"/>
        </w:rPr>
        <w:t>Using the ICO framework, d</w:t>
      </w:r>
      <w:r w:rsidR="005A187F">
        <w:rPr>
          <w:lang w:val="en-US"/>
        </w:rPr>
        <w:t>ifferent informed consent workflows</w:t>
      </w:r>
      <w:r>
        <w:rPr>
          <w:lang w:val="en-US"/>
        </w:rPr>
        <w:t xml:space="preserve"> were ontologically modeled</w:t>
      </w:r>
      <w:r w:rsidR="00C55962">
        <w:rPr>
          <w:lang w:val="en-US"/>
        </w:rPr>
        <w:t>.</w:t>
      </w:r>
      <w:r w:rsidR="00C55962" w:rsidRPr="00C55962">
        <w:rPr>
          <w:lang w:val="en-US"/>
        </w:rPr>
        <w:t xml:space="preserve"> </w:t>
      </w:r>
      <w:r w:rsidR="00C55962" w:rsidRPr="00912E0A">
        <w:rPr>
          <w:lang w:val="en-US"/>
        </w:rPr>
        <w:t>B</w:t>
      </w:r>
      <w:r w:rsidR="005A187F">
        <w:rPr>
          <w:lang w:val="en-US"/>
        </w:rPr>
        <w:t xml:space="preserve">ased on study scenarios, the major processes involved in informed consent were divided into three categories: (i) pre-informed consent processes, (ii) informed consent processes, and (iii) post-informed consent processes. </w:t>
      </w:r>
    </w:p>
    <w:p w14:paraId="7185990F" w14:textId="77777777" w:rsidR="005A187F" w:rsidRDefault="005A187F" w:rsidP="005A187F">
      <w:pPr>
        <w:pStyle w:val="Heading3"/>
        <w:numPr>
          <w:ilvl w:val="2"/>
          <w:numId w:val="35"/>
        </w:numPr>
      </w:pPr>
      <w:r>
        <w:t>Pre-informed consent processes</w:t>
      </w:r>
    </w:p>
    <w:p w14:paraId="2D4DDBC5" w14:textId="1613A09D" w:rsidR="005A187F" w:rsidRPr="00F15449" w:rsidRDefault="005A187F" w:rsidP="005A187F">
      <w:pPr>
        <w:pStyle w:val="BodyText"/>
        <w:rPr>
          <w:lang w:val="en-US"/>
        </w:rPr>
      </w:pPr>
      <w:r>
        <w:rPr>
          <w:lang w:val="en-US"/>
        </w:rPr>
        <w:t xml:space="preserve">During the pre-informed consent processes, an investigator first designs a study involving human subjects. An informed consent form is then designed and submitted to a human research </w:t>
      </w:r>
      <w:commentRangeStart w:id="8"/>
      <w:r>
        <w:rPr>
          <w:lang w:val="en-US"/>
        </w:rPr>
        <w:t xml:space="preserve">Institutional Review Board </w:t>
      </w:r>
      <w:commentRangeEnd w:id="8"/>
      <w:r w:rsidR="00E56FFD">
        <w:rPr>
          <w:rStyle w:val="CommentReference"/>
          <w:spacing w:val="0"/>
          <w:lang w:val="en-US" w:eastAsia="en-US"/>
        </w:rPr>
        <w:commentReference w:id="8"/>
      </w:r>
      <w:r>
        <w:rPr>
          <w:lang w:val="en-US"/>
        </w:rPr>
        <w:t xml:space="preserve">(IRB) organization for approval. After reviewing, the informed consent study and form are approved. A final approved informed consent form is generated. Human subject candiates can submit their applications though paper form or electronic form. Based on the eligibility criteria, a list of eligible candicates are selected (Fig. </w:t>
      </w:r>
      <w:r w:rsidR="007B6E8C">
        <w:rPr>
          <w:lang w:val="en-US"/>
        </w:rPr>
        <w:t>2</w:t>
      </w:r>
      <w:r>
        <w:rPr>
          <w:lang w:val="en-US"/>
        </w:rPr>
        <w:t xml:space="preserve">).    </w:t>
      </w:r>
    </w:p>
    <w:p w14:paraId="1EF4F00E" w14:textId="796EB88E" w:rsidR="005A187F" w:rsidRDefault="005A187F" w:rsidP="005A187F">
      <w:r w:rsidRPr="00BF048E">
        <w:lastRenderedPageBreak/>
        <w:t xml:space="preserve"> </w:t>
      </w:r>
      <w:r>
        <w:rPr>
          <w:noProof/>
          <w:lang w:eastAsia="zh-CN"/>
        </w:rPr>
        <w:drawing>
          <wp:inline distT="0" distB="0" distL="0" distR="0" wp14:anchorId="0B9B7934" wp14:editId="19EB7831">
            <wp:extent cx="2702560" cy="2374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2560" cy="2374900"/>
                    </a:xfrm>
                    <a:prstGeom prst="rect">
                      <a:avLst/>
                    </a:prstGeom>
                    <a:noFill/>
                    <a:ln>
                      <a:noFill/>
                    </a:ln>
                  </pic:spPr>
                </pic:pic>
              </a:graphicData>
            </a:graphic>
          </wp:inline>
        </w:drawing>
      </w:r>
    </w:p>
    <w:p w14:paraId="35AA1A9C" w14:textId="0A055545" w:rsidR="005A187F" w:rsidRDefault="005A187F" w:rsidP="005A187F">
      <w:pPr>
        <w:pStyle w:val="BodyText"/>
        <w:spacing w:before="120"/>
        <w:ind w:firstLine="0"/>
        <w:jc w:val="center"/>
        <w:rPr>
          <w:b/>
          <w:sz w:val="16"/>
          <w:szCs w:val="16"/>
          <w:lang w:val="en-US"/>
        </w:rPr>
      </w:pPr>
      <w:r w:rsidRPr="009E635B">
        <w:rPr>
          <w:b/>
          <w:sz w:val="16"/>
          <w:szCs w:val="16"/>
          <w:lang w:val="en-US"/>
        </w:rPr>
        <w:t xml:space="preserve">Fig. </w:t>
      </w:r>
      <w:r w:rsidR="007B6E8C">
        <w:rPr>
          <w:b/>
          <w:sz w:val="16"/>
          <w:szCs w:val="16"/>
          <w:lang w:val="en-US"/>
        </w:rPr>
        <w:t>2</w:t>
      </w:r>
      <w:r w:rsidRPr="009E635B">
        <w:rPr>
          <w:b/>
          <w:sz w:val="16"/>
          <w:szCs w:val="16"/>
          <w:lang w:val="en-US"/>
        </w:rPr>
        <w:t xml:space="preserve">. </w:t>
      </w:r>
      <w:r>
        <w:rPr>
          <w:b/>
          <w:sz w:val="16"/>
          <w:szCs w:val="16"/>
          <w:lang w:val="en-US"/>
        </w:rPr>
        <w:t>Obtaining informed consent form for a clinical study.</w:t>
      </w:r>
    </w:p>
    <w:p w14:paraId="59CB9E20" w14:textId="77777777" w:rsidR="005A187F" w:rsidRDefault="005A187F" w:rsidP="005A187F">
      <w:pPr>
        <w:pStyle w:val="Heading3"/>
      </w:pPr>
      <w:r>
        <w:t>Informed consent processes</w:t>
      </w:r>
    </w:p>
    <w:p w14:paraId="737E0817" w14:textId="77777777" w:rsidR="005A187F" w:rsidRDefault="005A187F" w:rsidP="005A187F">
      <w:pPr>
        <w:pStyle w:val="BodyText"/>
        <w:spacing w:before="120" w:after="0"/>
        <w:ind w:firstLine="0"/>
        <w:rPr>
          <w:lang w:val="en-US"/>
        </w:rPr>
      </w:pPr>
      <w:r>
        <w:rPr>
          <w:lang w:val="en-US"/>
        </w:rPr>
        <w:tab/>
        <w:t xml:space="preserve">In the informed consent process, an </w:t>
      </w:r>
      <w:commentRangeStart w:id="9"/>
      <w:r>
        <w:rPr>
          <w:lang w:val="en-US"/>
        </w:rPr>
        <w:t>investigor or research assistant</w:t>
      </w:r>
      <w:commentRangeEnd w:id="9"/>
      <w:r w:rsidR="003F39D0">
        <w:rPr>
          <w:rStyle w:val="CommentReference"/>
          <w:spacing w:val="0"/>
          <w:lang w:val="en-US" w:eastAsia="en-US"/>
        </w:rPr>
        <w:commentReference w:id="9"/>
      </w:r>
      <w:r>
        <w:rPr>
          <w:lang w:val="en-US"/>
        </w:rPr>
        <w:t xml:space="preserve"> would explain to a human subject candidate about the informed consent study and the details from the informed consent form. Different dimensions of the consenting are provided, for example, where the candidate agrees on the protocol of the study (</w:t>
      </w:r>
      <w:r w:rsidRPr="00912E0A">
        <w:rPr>
          <w:i/>
          <w:lang w:val="en-US"/>
        </w:rPr>
        <w:t>e.g.</w:t>
      </w:r>
      <w:r>
        <w:rPr>
          <w:lang w:val="en-US"/>
        </w:rPr>
        <w:t xml:space="preserve">, duration, time, and visits), the benefits and risks of their participation, how their samples and  the data generated from their samples will be processed and used, and the confidentiality of data collected as part of the study. </w:t>
      </w:r>
    </w:p>
    <w:p w14:paraId="45094BB9" w14:textId="09A4EE51" w:rsidR="005A187F" w:rsidRPr="00A1348A" w:rsidRDefault="005A187F" w:rsidP="005A187F">
      <w:pPr>
        <w:pStyle w:val="BodyText"/>
        <w:spacing w:before="120"/>
        <w:ind w:firstLine="0"/>
      </w:pPr>
      <w:r>
        <w:rPr>
          <w:lang w:val="en-US"/>
        </w:rPr>
        <w:tab/>
        <w:t xml:space="preserve">After communications, the candidate or legal guardian of the candidate will sign the informed consent form. The signed consent form is a legal representation of the consent by the candidate to participate in the study (Fig. </w:t>
      </w:r>
      <w:r w:rsidR="007B6E8C">
        <w:rPr>
          <w:lang w:val="en-US"/>
        </w:rPr>
        <w:t>3</w:t>
      </w:r>
      <w:r>
        <w:rPr>
          <w:lang w:val="en-US"/>
        </w:rPr>
        <w:t xml:space="preserve">). </w:t>
      </w:r>
    </w:p>
    <w:p w14:paraId="10AACB4E" w14:textId="5AF407CC" w:rsidR="005A187F" w:rsidRDefault="005A187F" w:rsidP="005A187F">
      <w:r>
        <w:t xml:space="preserve">   </w:t>
      </w:r>
      <w:r>
        <w:rPr>
          <w:noProof/>
          <w:lang w:eastAsia="zh-CN"/>
        </w:rPr>
        <w:drawing>
          <wp:inline distT="0" distB="0" distL="0" distR="0" wp14:anchorId="668589C5" wp14:editId="1D86E460">
            <wp:extent cx="2777490" cy="206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7490" cy="2060575"/>
                    </a:xfrm>
                    <a:prstGeom prst="rect">
                      <a:avLst/>
                    </a:prstGeom>
                    <a:noFill/>
                    <a:ln>
                      <a:noFill/>
                    </a:ln>
                  </pic:spPr>
                </pic:pic>
              </a:graphicData>
            </a:graphic>
          </wp:inline>
        </w:drawing>
      </w:r>
    </w:p>
    <w:p w14:paraId="034633AD" w14:textId="17576063" w:rsidR="005A187F" w:rsidRDefault="005A187F" w:rsidP="005A187F">
      <w:pPr>
        <w:pStyle w:val="BodyText"/>
        <w:spacing w:before="120"/>
        <w:ind w:firstLine="0"/>
        <w:jc w:val="center"/>
        <w:rPr>
          <w:b/>
          <w:sz w:val="16"/>
          <w:szCs w:val="16"/>
          <w:lang w:val="en-US"/>
        </w:rPr>
      </w:pPr>
      <w:r w:rsidRPr="009E635B">
        <w:rPr>
          <w:b/>
          <w:sz w:val="16"/>
          <w:szCs w:val="16"/>
          <w:lang w:val="en-US"/>
        </w:rPr>
        <w:t xml:space="preserve">Fig. </w:t>
      </w:r>
      <w:r w:rsidR="007B6E8C">
        <w:rPr>
          <w:b/>
          <w:sz w:val="16"/>
          <w:szCs w:val="16"/>
          <w:lang w:val="en-US"/>
        </w:rPr>
        <w:t>3</w:t>
      </w:r>
      <w:r w:rsidRPr="009E635B">
        <w:rPr>
          <w:b/>
          <w:sz w:val="16"/>
          <w:szCs w:val="16"/>
          <w:lang w:val="en-US"/>
        </w:rPr>
        <w:t xml:space="preserve">. </w:t>
      </w:r>
      <w:r>
        <w:rPr>
          <w:b/>
          <w:sz w:val="16"/>
          <w:szCs w:val="16"/>
          <w:lang w:val="en-US"/>
        </w:rPr>
        <w:t>Informed consent process.</w:t>
      </w:r>
    </w:p>
    <w:p w14:paraId="0940FE4B" w14:textId="77777777" w:rsidR="005A187F" w:rsidRDefault="005A187F" w:rsidP="005A187F">
      <w:pPr>
        <w:pStyle w:val="Heading3"/>
      </w:pPr>
      <w:r>
        <w:t>Post-informed consent processes</w:t>
      </w:r>
    </w:p>
    <w:p w14:paraId="1D682CD5" w14:textId="018E735C" w:rsidR="005A187F" w:rsidRDefault="00912E0A" w:rsidP="00912E0A">
      <w:pPr>
        <w:ind w:firstLine="270"/>
        <w:jc w:val="both"/>
      </w:pPr>
      <w:r>
        <w:t xml:space="preserve"> </w:t>
      </w:r>
      <w:r w:rsidR="005A187F">
        <w:t xml:space="preserve">In the post-informed consent processes, different participants of the study, including coordinator, investigator, research team member, and human subjects, will work together in the pre-designed study. Human samples collected as part of the study are typically stored in a biobank. Data collected through therapy, clinical intervention, discussion, or </w:t>
      </w:r>
      <w:r w:rsidR="005A187F">
        <w:lastRenderedPageBreak/>
        <w:t xml:space="preserve">observation are typically stored in a database of some sort, be it an electronic health record, clinical trial management system, or some other system In any case records from these systems, and the biobank if applicable, are typically associated with details of the informed consent status. Note that it is possible that a human subject will not complete the study due to a variety of reasons including, but not limited to, study suspension, study termination, or subject withdrawal (Fig. </w:t>
      </w:r>
      <w:r w:rsidR="007B6E8C">
        <w:t>4</w:t>
      </w:r>
      <w:r w:rsidR="005A187F">
        <w:t xml:space="preserve">). </w:t>
      </w:r>
    </w:p>
    <w:p w14:paraId="408CB9F3" w14:textId="77777777" w:rsidR="005A187F" w:rsidRPr="001F7352" w:rsidRDefault="005A187F" w:rsidP="005A187F"/>
    <w:p w14:paraId="71C67F8F" w14:textId="5F32D094" w:rsidR="005A187F" w:rsidRDefault="005A187F" w:rsidP="005A187F">
      <w:pPr>
        <w:pStyle w:val="BodyText"/>
        <w:ind w:firstLine="0"/>
        <w:jc w:val="center"/>
        <w:rPr>
          <w:lang w:val="en-US"/>
        </w:rPr>
      </w:pPr>
      <w:r>
        <w:rPr>
          <w:noProof/>
          <w:lang w:val="en-US" w:eastAsia="zh-CN"/>
        </w:rPr>
        <w:drawing>
          <wp:inline distT="0" distB="0" distL="0" distR="0" wp14:anchorId="2C032827" wp14:editId="61FDC31B">
            <wp:extent cx="3193415" cy="25114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3415" cy="2511425"/>
                    </a:xfrm>
                    <a:prstGeom prst="rect">
                      <a:avLst/>
                    </a:prstGeom>
                    <a:noFill/>
                    <a:ln>
                      <a:noFill/>
                    </a:ln>
                  </pic:spPr>
                </pic:pic>
              </a:graphicData>
            </a:graphic>
          </wp:inline>
        </w:drawing>
      </w:r>
    </w:p>
    <w:p w14:paraId="67187A72" w14:textId="0250283E" w:rsidR="005A187F" w:rsidRDefault="005A187F" w:rsidP="005A187F">
      <w:pPr>
        <w:pStyle w:val="BodyText"/>
        <w:ind w:firstLine="0"/>
        <w:jc w:val="center"/>
        <w:rPr>
          <w:b/>
          <w:sz w:val="16"/>
          <w:szCs w:val="16"/>
          <w:lang w:val="en-US"/>
        </w:rPr>
      </w:pPr>
      <w:r w:rsidRPr="009E635B">
        <w:rPr>
          <w:b/>
          <w:sz w:val="16"/>
          <w:szCs w:val="16"/>
          <w:lang w:val="en-US"/>
        </w:rPr>
        <w:t xml:space="preserve">Fig. </w:t>
      </w:r>
      <w:r w:rsidR="00912E0A">
        <w:rPr>
          <w:b/>
          <w:sz w:val="16"/>
          <w:szCs w:val="16"/>
          <w:lang w:val="en-US"/>
        </w:rPr>
        <w:t>4</w:t>
      </w:r>
      <w:r w:rsidRPr="009E635B">
        <w:rPr>
          <w:b/>
          <w:sz w:val="16"/>
          <w:szCs w:val="16"/>
          <w:lang w:val="en-US"/>
        </w:rPr>
        <w:t xml:space="preserve">. </w:t>
      </w:r>
      <w:r>
        <w:rPr>
          <w:b/>
          <w:sz w:val="16"/>
          <w:szCs w:val="16"/>
          <w:lang w:val="en-US"/>
        </w:rPr>
        <w:t>Study execution according to informed consent agreement.</w:t>
      </w:r>
    </w:p>
    <w:p w14:paraId="18215901" w14:textId="6BBC5B7C" w:rsidR="005A187F" w:rsidRPr="005A187F" w:rsidRDefault="005A187F" w:rsidP="00FE5B2B">
      <w:pPr>
        <w:ind w:firstLine="288"/>
        <w:jc w:val="both"/>
      </w:pPr>
      <w:r>
        <w:t xml:space="preserve">The graphic modeling of different processes during the whole informed consent study (Fig. </w:t>
      </w:r>
      <w:r w:rsidR="00912E0A">
        <w:t>2</w:t>
      </w:r>
      <w:r>
        <w:t>-</w:t>
      </w:r>
      <w:r w:rsidR="00912E0A">
        <w:t>4</w:t>
      </w:r>
      <w:r>
        <w:t xml:space="preserve">) provides the scope and coverage of the ICO and supports the ICO further development.  </w:t>
      </w:r>
      <w:r w:rsidR="00912E0A">
        <w:t xml:space="preserve"> </w:t>
      </w:r>
    </w:p>
    <w:p w14:paraId="4C319DC8" w14:textId="77777777" w:rsidR="00FE5B2B" w:rsidRDefault="00FE5B2B" w:rsidP="009E635B">
      <w:pPr>
        <w:pStyle w:val="Heading2"/>
      </w:pPr>
      <w:r>
        <w:t>Results from bottom-up ICO development</w:t>
      </w:r>
    </w:p>
    <w:p w14:paraId="5583798F" w14:textId="5065DF65" w:rsidR="00FE5B2B" w:rsidRDefault="00FE5B2B" w:rsidP="007E48AC">
      <w:pPr>
        <w:pStyle w:val="Heading2"/>
        <w:numPr>
          <w:ilvl w:val="0"/>
          <w:numId w:val="0"/>
        </w:numPr>
        <w:ind w:firstLine="270"/>
        <w:jc w:val="both"/>
      </w:pPr>
      <w:r>
        <w:rPr>
          <w:i w:val="0"/>
        </w:rPr>
        <w:t xml:space="preserve">As described in the Methods section, </w:t>
      </w:r>
      <w:r w:rsidR="00F83686">
        <w:rPr>
          <w:i w:val="0"/>
        </w:rPr>
        <w:t xml:space="preserve">a time-intensive effort </w:t>
      </w:r>
      <w:r w:rsidR="007E48AC">
        <w:rPr>
          <w:i w:val="0"/>
        </w:rPr>
        <w:t xml:space="preserve">in our ICO ontology development process </w:t>
      </w:r>
      <w:r w:rsidR="00F83686">
        <w:rPr>
          <w:i w:val="0"/>
        </w:rPr>
        <w:t xml:space="preserve">was </w:t>
      </w:r>
      <w:r w:rsidR="007E48AC">
        <w:rPr>
          <w:i w:val="0"/>
        </w:rPr>
        <w:t xml:space="preserve">spent on identifying ICO candidate terms and their categorization. As a result, we have identifed xx informed consent related terms and represented them in ICO. </w:t>
      </w:r>
      <w:r>
        <w:t xml:space="preserve"> </w:t>
      </w:r>
    </w:p>
    <w:p w14:paraId="01D29DFE" w14:textId="2FDB4E66" w:rsidR="001C10BF" w:rsidRDefault="001C10BF" w:rsidP="009E635B">
      <w:pPr>
        <w:pStyle w:val="Heading2"/>
      </w:pPr>
      <w:r>
        <w:t>Statistics of ICO</w:t>
      </w:r>
    </w:p>
    <w:p w14:paraId="77102780" w14:textId="77777777" w:rsidR="001C10BF" w:rsidRDefault="001C10BF" w:rsidP="001C10BF">
      <w:pPr>
        <w:pStyle w:val="BodyText"/>
        <w:spacing w:before="120"/>
        <w:rPr>
          <w:lang w:val="en-US"/>
        </w:rPr>
      </w:pPr>
      <w:r>
        <w:rPr>
          <w:lang w:val="en-US"/>
        </w:rPr>
        <w:t xml:space="preserve">Table 1 shows the statistics of the ICO. As of April 28, ICO contains </w:t>
      </w:r>
      <w:r w:rsidRPr="00C22268">
        <w:rPr>
          <w:highlight w:val="yellow"/>
          <w:lang w:val="en-US"/>
        </w:rPr>
        <w:t>xxx</w:t>
      </w:r>
      <w:r>
        <w:rPr>
          <w:lang w:val="en-US"/>
        </w:rPr>
        <w:t xml:space="preserve"> ontology terms, including </w:t>
      </w:r>
      <w:r w:rsidRPr="00C22268">
        <w:rPr>
          <w:highlight w:val="yellow"/>
          <w:lang w:val="en-US"/>
        </w:rPr>
        <w:t>xxx</w:t>
      </w:r>
      <w:r>
        <w:rPr>
          <w:lang w:val="en-US"/>
        </w:rPr>
        <w:t xml:space="preserve"> terms imported from xx existing ontologies, and </w:t>
      </w:r>
      <w:r w:rsidRPr="00C22268">
        <w:rPr>
          <w:highlight w:val="yellow"/>
          <w:lang w:val="en-US"/>
        </w:rPr>
        <w:t>xxx</w:t>
      </w:r>
      <w:r>
        <w:rPr>
          <w:lang w:val="en-US"/>
        </w:rPr>
        <w:t xml:space="preserve"> terms having ICO specific namespace (Table 1). </w:t>
      </w:r>
    </w:p>
    <w:p w14:paraId="41C84133" w14:textId="77777777" w:rsidR="001C10BF" w:rsidRDefault="001C10BF" w:rsidP="001C10BF">
      <w:pPr>
        <w:pStyle w:val="BodyText"/>
        <w:ind w:firstLine="0"/>
        <w:rPr>
          <w:b/>
          <w:sz w:val="16"/>
          <w:szCs w:val="16"/>
          <w:lang w:val="en-US"/>
        </w:rPr>
      </w:pPr>
      <w:r w:rsidRPr="00431C32">
        <w:rPr>
          <w:b/>
          <w:sz w:val="16"/>
          <w:szCs w:val="16"/>
          <w:lang w:val="en-US"/>
        </w:rPr>
        <w:t xml:space="preserve">Table 1: Statistics of </w:t>
      </w:r>
      <w:r>
        <w:rPr>
          <w:b/>
          <w:sz w:val="16"/>
          <w:szCs w:val="16"/>
          <w:lang w:val="en-US"/>
        </w:rPr>
        <w:t>ICO</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040"/>
        <w:gridCol w:w="987"/>
        <w:gridCol w:w="1016"/>
        <w:gridCol w:w="1028"/>
        <w:gridCol w:w="962"/>
      </w:tblGrid>
      <w:tr w:rsidR="001C10BF" w:rsidRPr="00D859C2" w14:paraId="63548385" w14:textId="77777777" w:rsidTr="001545CD">
        <w:tc>
          <w:tcPr>
            <w:tcW w:w="1049" w:type="dxa"/>
            <w:shd w:val="clear" w:color="auto" w:fill="auto"/>
            <w:vAlign w:val="center"/>
          </w:tcPr>
          <w:p w14:paraId="3A7A2A5A"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Ontology</w:t>
            </w:r>
          </w:p>
        </w:tc>
        <w:tc>
          <w:tcPr>
            <w:tcW w:w="1050" w:type="dxa"/>
            <w:shd w:val="clear" w:color="auto" w:fill="auto"/>
            <w:vAlign w:val="center"/>
          </w:tcPr>
          <w:p w14:paraId="7BB79CF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Classes</w:t>
            </w:r>
          </w:p>
        </w:tc>
        <w:tc>
          <w:tcPr>
            <w:tcW w:w="1050" w:type="dxa"/>
            <w:shd w:val="clear" w:color="auto" w:fill="auto"/>
            <w:vAlign w:val="center"/>
          </w:tcPr>
          <w:p w14:paraId="4E0D29D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Object</w:t>
            </w:r>
          </w:p>
          <w:p w14:paraId="6A09DD1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Properties</w:t>
            </w:r>
          </w:p>
        </w:tc>
        <w:tc>
          <w:tcPr>
            <w:tcW w:w="1050" w:type="dxa"/>
            <w:shd w:val="clear" w:color="auto" w:fill="auto"/>
            <w:vAlign w:val="center"/>
          </w:tcPr>
          <w:p w14:paraId="17729A1D"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Annotation Properties</w:t>
            </w:r>
          </w:p>
        </w:tc>
        <w:tc>
          <w:tcPr>
            <w:tcW w:w="1050" w:type="dxa"/>
            <w:shd w:val="clear" w:color="auto" w:fill="auto"/>
            <w:vAlign w:val="center"/>
          </w:tcPr>
          <w:p w14:paraId="228F0236" w14:textId="77777777" w:rsidR="001C10BF" w:rsidRPr="00D859C2" w:rsidRDefault="001C10BF" w:rsidP="001545CD">
            <w:pPr>
              <w:pStyle w:val="BodyText"/>
              <w:spacing w:after="0" w:line="0" w:lineRule="atLeast"/>
              <w:ind w:firstLine="0"/>
              <w:jc w:val="center"/>
              <w:rPr>
                <w:i/>
                <w:sz w:val="16"/>
                <w:szCs w:val="16"/>
                <w:lang w:val="en-US"/>
              </w:rPr>
            </w:pPr>
            <w:r w:rsidRPr="00D859C2">
              <w:rPr>
                <w:i/>
                <w:sz w:val="16"/>
                <w:szCs w:val="16"/>
                <w:lang w:val="en-US"/>
              </w:rPr>
              <w:t>Total</w:t>
            </w:r>
          </w:p>
        </w:tc>
      </w:tr>
      <w:tr w:rsidR="001C10BF" w:rsidRPr="00D859C2" w14:paraId="26422E3D" w14:textId="77777777" w:rsidTr="001545CD">
        <w:tc>
          <w:tcPr>
            <w:tcW w:w="1049" w:type="dxa"/>
            <w:shd w:val="clear" w:color="auto" w:fill="auto"/>
            <w:vAlign w:val="center"/>
          </w:tcPr>
          <w:p w14:paraId="3C465E1B"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OBI</w:t>
            </w:r>
          </w:p>
        </w:tc>
        <w:tc>
          <w:tcPr>
            <w:tcW w:w="1050" w:type="dxa"/>
            <w:shd w:val="clear" w:color="auto" w:fill="auto"/>
            <w:vAlign w:val="center"/>
          </w:tcPr>
          <w:p w14:paraId="72951503"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135</w:t>
            </w:r>
          </w:p>
        </w:tc>
        <w:tc>
          <w:tcPr>
            <w:tcW w:w="1050" w:type="dxa"/>
            <w:shd w:val="clear" w:color="auto" w:fill="auto"/>
            <w:vAlign w:val="center"/>
          </w:tcPr>
          <w:p w14:paraId="5C5400CF"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8</w:t>
            </w:r>
          </w:p>
        </w:tc>
        <w:tc>
          <w:tcPr>
            <w:tcW w:w="1050" w:type="dxa"/>
            <w:shd w:val="clear" w:color="auto" w:fill="auto"/>
            <w:vAlign w:val="center"/>
          </w:tcPr>
          <w:p w14:paraId="1DAFF49F"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w:t>
            </w:r>
          </w:p>
        </w:tc>
        <w:tc>
          <w:tcPr>
            <w:tcW w:w="1050" w:type="dxa"/>
            <w:shd w:val="clear" w:color="auto" w:fill="auto"/>
            <w:vAlign w:val="center"/>
          </w:tcPr>
          <w:p w14:paraId="02482F1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145</w:t>
            </w:r>
          </w:p>
        </w:tc>
      </w:tr>
      <w:tr w:rsidR="001C10BF" w:rsidRPr="00D859C2" w14:paraId="07FBAFAA" w14:textId="77777777" w:rsidTr="001545CD">
        <w:tc>
          <w:tcPr>
            <w:tcW w:w="1049" w:type="dxa"/>
            <w:shd w:val="clear" w:color="auto" w:fill="auto"/>
            <w:vAlign w:val="center"/>
          </w:tcPr>
          <w:p w14:paraId="53F4A132"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ICO</w:t>
            </w:r>
          </w:p>
        </w:tc>
        <w:tc>
          <w:tcPr>
            <w:tcW w:w="1050" w:type="dxa"/>
            <w:shd w:val="clear" w:color="auto" w:fill="auto"/>
            <w:vAlign w:val="center"/>
          </w:tcPr>
          <w:p w14:paraId="6AD8CD22"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71</w:t>
            </w:r>
          </w:p>
        </w:tc>
        <w:tc>
          <w:tcPr>
            <w:tcW w:w="1050" w:type="dxa"/>
            <w:shd w:val="clear" w:color="auto" w:fill="auto"/>
            <w:vAlign w:val="center"/>
          </w:tcPr>
          <w:p w14:paraId="1A42869E"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c>
          <w:tcPr>
            <w:tcW w:w="1050" w:type="dxa"/>
            <w:shd w:val="clear" w:color="auto" w:fill="auto"/>
            <w:vAlign w:val="center"/>
          </w:tcPr>
          <w:p w14:paraId="05331938"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145B273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72</w:t>
            </w:r>
          </w:p>
        </w:tc>
      </w:tr>
      <w:tr w:rsidR="001C10BF" w:rsidRPr="00D859C2" w14:paraId="35A7FF67" w14:textId="77777777" w:rsidTr="001545CD">
        <w:tc>
          <w:tcPr>
            <w:tcW w:w="1049" w:type="dxa"/>
            <w:shd w:val="clear" w:color="auto" w:fill="auto"/>
            <w:vAlign w:val="center"/>
          </w:tcPr>
          <w:p w14:paraId="5D8EC1F5"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BFO</w:t>
            </w:r>
          </w:p>
        </w:tc>
        <w:tc>
          <w:tcPr>
            <w:tcW w:w="1050" w:type="dxa"/>
            <w:shd w:val="clear" w:color="auto" w:fill="auto"/>
            <w:vAlign w:val="center"/>
          </w:tcPr>
          <w:p w14:paraId="48B3AC7E"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22</w:t>
            </w:r>
          </w:p>
        </w:tc>
        <w:tc>
          <w:tcPr>
            <w:tcW w:w="1050" w:type="dxa"/>
            <w:shd w:val="clear" w:color="auto" w:fill="auto"/>
            <w:vAlign w:val="center"/>
          </w:tcPr>
          <w:p w14:paraId="2FED4B78"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38</w:t>
            </w:r>
          </w:p>
        </w:tc>
        <w:tc>
          <w:tcPr>
            <w:tcW w:w="1050" w:type="dxa"/>
            <w:shd w:val="clear" w:color="auto" w:fill="auto"/>
            <w:vAlign w:val="center"/>
          </w:tcPr>
          <w:p w14:paraId="3D75117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4F2ABD2B"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60</w:t>
            </w:r>
          </w:p>
        </w:tc>
      </w:tr>
      <w:tr w:rsidR="001C10BF" w:rsidRPr="00D859C2" w14:paraId="1AFD6CB5" w14:textId="77777777" w:rsidTr="001545CD">
        <w:tc>
          <w:tcPr>
            <w:tcW w:w="1049" w:type="dxa"/>
            <w:shd w:val="clear" w:color="auto" w:fill="auto"/>
            <w:vAlign w:val="center"/>
          </w:tcPr>
          <w:p w14:paraId="08FDD1A9"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IAO</w:t>
            </w:r>
          </w:p>
        </w:tc>
        <w:tc>
          <w:tcPr>
            <w:tcW w:w="1050" w:type="dxa"/>
            <w:shd w:val="clear" w:color="auto" w:fill="auto"/>
            <w:vAlign w:val="center"/>
          </w:tcPr>
          <w:p w14:paraId="0C60FF9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16</w:t>
            </w:r>
          </w:p>
        </w:tc>
        <w:tc>
          <w:tcPr>
            <w:tcW w:w="1050" w:type="dxa"/>
            <w:shd w:val="clear" w:color="auto" w:fill="auto"/>
            <w:vAlign w:val="center"/>
          </w:tcPr>
          <w:p w14:paraId="0038EF83"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w:t>
            </w:r>
          </w:p>
        </w:tc>
        <w:tc>
          <w:tcPr>
            <w:tcW w:w="1050" w:type="dxa"/>
            <w:shd w:val="clear" w:color="auto" w:fill="auto"/>
            <w:vAlign w:val="center"/>
          </w:tcPr>
          <w:p w14:paraId="234930E9"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11</w:t>
            </w:r>
          </w:p>
        </w:tc>
        <w:tc>
          <w:tcPr>
            <w:tcW w:w="1050" w:type="dxa"/>
            <w:shd w:val="clear" w:color="auto" w:fill="auto"/>
            <w:vAlign w:val="center"/>
          </w:tcPr>
          <w:p w14:paraId="49E61697"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29</w:t>
            </w:r>
          </w:p>
        </w:tc>
      </w:tr>
      <w:tr w:rsidR="001C10BF" w:rsidRPr="00D859C2" w14:paraId="602658EA" w14:textId="77777777" w:rsidTr="001545CD">
        <w:tc>
          <w:tcPr>
            <w:tcW w:w="1049" w:type="dxa"/>
            <w:shd w:val="clear" w:color="auto" w:fill="auto"/>
            <w:vAlign w:val="center"/>
          </w:tcPr>
          <w:p w14:paraId="07402B08"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NCBITaxon</w:t>
            </w:r>
          </w:p>
        </w:tc>
        <w:tc>
          <w:tcPr>
            <w:tcW w:w="1050" w:type="dxa"/>
            <w:shd w:val="clear" w:color="auto" w:fill="auto"/>
            <w:vAlign w:val="center"/>
          </w:tcPr>
          <w:p w14:paraId="43BF8C2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7</w:t>
            </w:r>
          </w:p>
        </w:tc>
        <w:tc>
          <w:tcPr>
            <w:tcW w:w="1050" w:type="dxa"/>
            <w:shd w:val="clear" w:color="auto" w:fill="auto"/>
            <w:vAlign w:val="center"/>
          </w:tcPr>
          <w:p w14:paraId="266F86A3"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1F8CDAFB"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9B998C3"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7</w:t>
            </w:r>
          </w:p>
        </w:tc>
      </w:tr>
      <w:tr w:rsidR="001C10BF" w:rsidRPr="00D859C2" w14:paraId="42709391" w14:textId="77777777" w:rsidTr="001545CD">
        <w:tc>
          <w:tcPr>
            <w:tcW w:w="1049" w:type="dxa"/>
            <w:shd w:val="clear" w:color="auto" w:fill="auto"/>
            <w:vAlign w:val="center"/>
          </w:tcPr>
          <w:p w14:paraId="3A2DEE63"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PATO</w:t>
            </w:r>
          </w:p>
        </w:tc>
        <w:tc>
          <w:tcPr>
            <w:tcW w:w="1050" w:type="dxa"/>
            <w:shd w:val="clear" w:color="auto" w:fill="auto"/>
            <w:vAlign w:val="center"/>
          </w:tcPr>
          <w:p w14:paraId="0F1F1C97"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6</w:t>
            </w:r>
          </w:p>
        </w:tc>
        <w:tc>
          <w:tcPr>
            <w:tcW w:w="1050" w:type="dxa"/>
            <w:shd w:val="clear" w:color="auto" w:fill="auto"/>
            <w:vAlign w:val="center"/>
          </w:tcPr>
          <w:p w14:paraId="3798916A"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30F711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32715FAF"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6</w:t>
            </w:r>
          </w:p>
        </w:tc>
      </w:tr>
      <w:tr w:rsidR="001C10BF" w:rsidRPr="00D859C2" w14:paraId="7E51A2ED" w14:textId="77777777" w:rsidTr="001545CD">
        <w:tc>
          <w:tcPr>
            <w:tcW w:w="1049" w:type="dxa"/>
            <w:shd w:val="clear" w:color="auto" w:fill="auto"/>
            <w:vAlign w:val="center"/>
          </w:tcPr>
          <w:p w14:paraId="73D9F717"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CHEBI</w:t>
            </w:r>
          </w:p>
        </w:tc>
        <w:tc>
          <w:tcPr>
            <w:tcW w:w="1050" w:type="dxa"/>
            <w:shd w:val="clear" w:color="auto" w:fill="auto"/>
            <w:vAlign w:val="center"/>
          </w:tcPr>
          <w:p w14:paraId="0BE93042"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5</w:t>
            </w:r>
          </w:p>
        </w:tc>
        <w:tc>
          <w:tcPr>
            <w:tcW w:w="1050" w:type="dxa"/>
            <w:shd w:val="clear" w:color="auto" w:fill="auto"/>
            <w:vAlign w:val="center"/>
          </w:tcPr>
          <w:p w14:paraId="0BED140B"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2126A917"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63318895"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5</w:t>
            </w:r>
          </w:p>
        </w:tc>
      </w:tr>
      <w:tr w:rsidR="001C10BF" w:rsidRPr="00D859C2" w14:paraId="0ADC04AA" w14:textId="77777777" w:rsidTr="001545CD">
        <w:tc>
          <w:tcPr>
            <w:tcW w:w="1049" w:type="dxa"/>
            <w:shd w:val="clear" w:color="auto" w:fill="auto"/>
            <w:vAlign w:val="center"/>
          </w:tcPr>
          <w:p w14:paraId="1CE46665"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CARO</w:t>
            </w:r>
          </w:p>
        </w:tc>
        <w:tc>
          <w:tcPr>
            <w:tcW w:w="1050" w:type="dxa"/>
            <w:shd w:val="clear" w:color="auto" w:fill="auto"/>
            <w:vAlign w:val="center"/>
          </w:tcPr>
          <w:p w14:paraId="0138F3C2"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w:t>
            </w:r>
          </w:p>
        </w:tc>
        <w:tc>
          <w:tcPr>
            <w:tcW w:w="1050" w:type="dxa"/>
            <w:shd w:val="clear" w:color="auto" w:fill="auto"/>
            <w:vAlign w:val="center"/>
          </w:tcPr>
          <w:p w14:paraId="00EBFC66"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83E7AE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0FFD7E1E"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w:t>
            </w:r>
          </w:p>
        </w:tc>
      </w:tr>
      <w:tr w:rsidR="001C10BF" w:rsidRPr="00D859C2" w14:paraId="584762F3" w14:textId="77777777" w:rsidTr="001545CD">
        <w:tc>
          <w:tcPr>
            <w:tcW w:w="1049" w:type="dxa"/>
            <w:shd w:val="clear" w:color="auto" w:fill="auto"/>
            <w:vAlign w:val="center"/>
          </w:tcPr>
          <w:p w14:paraId="35ABB757"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UBERON</w:t>
            </w:r>
          </w:p>
        </w:tc>
        <w:tc>
          <w:tcPr>
            <w:tcW w:w="1050" w:type="dxa"/>
            <w:shd w:val="clear" w:color="auto" w:fill="auto"/>
            <w:vAlign w:val="center"/>
          </w:tcPr>
          <w:p w14:paraId="17A54652"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w:t>
            </w:r>
          </w:p>
        </w:tc>
        <w:tc>
          <w:tcPr>
            <w:tcW w:w="1050" w:type="dxa"/>
            <w:shd w:val="clear" w:color="auto" w:fill="auto"/>
            <w:vAlign w:val="center"/>
          </w:tcPr>
          <w:p w14:paraId="3A8776BB"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9E2AD96"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082A428A"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2</w:t>
            </w:r>
          </w:p>
        </w:tc>
      </w:tr>
      <w:tr w:rsidR="001C10BF" w:rsidRPr="00D859C2" w14:paraId="4B37499E" w14:textId="77777777" w:rsidTr="001545CD">
        <w:tc>
          <w:tcPr>
            <w:tcW w:w="1049" w:type="dxa"/>
            <w:shd w:val="clear" w:color="auto" w:fill="auto"/>
            <w:vAlign w:val="center"/>
          </w:tcPr>
          <w:p w14:paraId="45ABF4AB"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OGMS</w:t>
            </w:r>
          </w:p>
        </w:tc>
        <w:tc>
          <w:tcPr>
            <w:tcW w:w="1050" w:type="dxa"/>
            <w:shd w:val="clear" w:color="auto" w:fill="auto"/>
            <w:vAlign w:val="center"/>
          </w:tcPr>
          <w:p w14:paraId="70D62FA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c>
          <w:tcPr>
            <w:tcW w:w="1050" w:type="dxa"/>
            <w:shd w:val="clear" w:color="auto" w:fill="auto"/>
            <w:vAlign w:val="center"/>
          </w:tcPr>
          <w:p w14:paraId="63EE998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53844F38"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15DFF143"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r>
      <w:tr w:rsidR="001C10BF" w:rsidRPr="00D859C2" w14:paraId="2A4C2430" w14:textId="77777777" w:rsidTr="001545CD">
        <w:tc>
          <w:tcPr>
            <w:tcW w:w="1049" w:type="dxa"/>
            <w:shd w:val="clear" w:color="auto" w:fill="auto"/>
            <w:vAlign w:val="center"/>
          </w:tcPr>
          <w:p w14:paraId="231007AB"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RO</w:t>
            </w:r>
          </w:p>
        </w:tc>
        <w:tc>
          <w:tcPr>
            <w:tcW w:w="1050" w:type="dxa"/>
            <w:shd w:val="clear" w:color="auto" w:fill="auto"/>
            <w:vAlign w:val="center"/>
          </w:tcPr>
          <w:p w14:paraId="3902F9B9"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4232F670"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c>
          <w:tcPr>
            <w:tcW w:w="1050" w:type="dxa"/>
            <w:shd w:val="clear" w:color="auto" w:fill="auto"/>
            <w:vAlign w:val="center"/>
          </w:tcPr>
          <w:p w14:paraId="3825046C"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F2785FD"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r>
      <w:tr w:rsidR="001C10BF" w:rsidRPr="00D859C2" w14:paraId="38F5F1B9" w14:textId="77777777" w:rsidTr="001545CD">
        <w:tc>
          <w:tcPr>
            <w:tcW w:w="1049" w:type="dxa"/>
            <w:shd w:val="clear" w:color="auto" w:fill="auto"/>
            <w:vAlign w:val="center"/>
          </w:tcPr>
          <w:p w14:paraId="461500DB"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GO</w:t>
            </w:r>
          </w:p>
        </w:tc>
        <w:tc>
          <w:tcPr>
            <w:tcW w:w="1050" w:type="dxa"/>
            <w:shd w:val="clear" w:color="auto" w:fill="auto"/>
            <w:vAlign w:val="center"/>
          </w:tcPr>
          <w:p w14:paraId="2ECEACF9"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c>
          <w:tcPr>
            <w:tcW w:w="1050" w:type="dxa"/>
            <w:shd w:val="clear" w:color="auto" w:fill="auto"/>
            <w:vAlign w:val="center"/>
          </w:tcPr>
          <w:p w14:paraId="49CE9703"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15841DAB"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0872D8DB"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r>
      <w:tr w:rsidR="001C10BF" w:rsidRPr="00D859C2" w14:paraId="21DFB6CE" w14:textId="77777777" w:rsidTr="001545CD">
        <w:tc>
          <w:tcPr>
            <w:tcW w:w="1049" w:type="dxa"/>
            <w:shd w:val="clear" w:color="auto" w:fill="auto"/>
            <w:vAlign w:val="center"/>
          </w:tcPr>
          <w:p w14:paraId="4E470778"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lastRenderedPageBreak/>
              <w:t>owl</w:t>
            </w:r>
          </w:p>
        </w:tc>
        <w:tc>
          <w:tcPr>
            <w:tcW w:w="1050" w:type="dxa"/>
            <w:shd w:val="clear" w:color="auto" w:fill="auto"/>
            <w:vAlign w:val="center"/>
          </w:tcPr>
          <w:p w14:paraId="15F6687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c>
          <w:tcPr>
            <w:tcW w:w="1050" w:type="dxa"/>
            <w:shd w:val="clear" w:color="auto" w:fill="auto"/>
            <w:vAlign w:val="center"/>
          </w:tcPr>
          <w:p w14:paraId="2911E629"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2EB77954"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4FB65B77"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r>
      <w:tr w:rsidR="001C10BF" w:rsidRPr="00D859C2" w14:paraId="27DED2EA" w14:textId="77777777" w:rsidTr="001545CD">
        <w:tc>
          <w:tcPr>
            <w:tcW w:w="1049" w:type="dxa"/>
            <w:shd w:val="clear" w:color="auto" w:fill="auto"/>
            <w:vAlign w:val="center"/>
          </w:tcPr>
          <w:p w14:paraId="1E74B6C2"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CL</w:t>
            </w:r>
          </w:p>
        </w:tc>
        <w:tc>
          <w:tcPr>
            <w:tcW w:w="1050" w:type="dxa"/>
            <w:shd w:val="clear" w:color="auto" w:fill="auto"/>
            <w:vAlign w:val="center"/>
          </w:tcPr>
          <w:p w14:paraId="7E93F39C"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c>
          <w:tcPr>
            <w:tcW w:w="1050" w:type="dxa"/>
            <w:shd w:val="clear" w:color="auto" w:fill="auto"/>
            <w:vAlign w:val="center"/>
          </w:tcPr>
          <w:p w14:paraId="0CF59E49"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45C61EAD"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5C93A99D"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1</w:t>
            </w:r>
          </w:p>
        </w:tc>
      </w:tr>
      <w:tr w:rsidR="001C10BF" w:rsidRPr="00D859C2" w14:paraId="06D7D5F2" w14:textId="77777777" w:rsidTr="001545CD">
        <w:tc>
          <w:tcPr>
            <w:tcW w:w="1049" w:type="dxa"/>
            <w:shd w:val="clear" w:color="auto" w:fill="auto"/>
            <w:vAlign w:val="center"/>
          </w:tcPr>
          <w:p w14:paraId="2A4E1D8C" w14:textId="77777777" w:rsidR="001C10BF" w:rsidRPr="00D859C2" w:rsidRDefault="001C10BF" w:rsidP="001545CD">
            <w:pPr>
              <w:pStyle w:val="BodyText"/>
              <w:spacing w:after="0" w:line="0" w:lineRule="atLeast"/>
              <w:ind w:firstLine="0"/>
              <w:jc w:val="left"/>
              <w:rPr>
                <w:sz w:val="16"/>
                <w:szCs w:val="16"/>
                <w:lang w:val="en-US"/>
              </w:rPr>
            </w:pPr>
            <w:r w:rsidRPr="00D859C2">
              <w:rPr>
                <w:sz w:val="16"/>
                <w:szCs w:val="16"/>
                <w:lang w:val="en-US"/>
              </w:rPr>
              <w:t>No Prefix</w:t>
            </w:r>
          </w:p>
        </w:tc>
        <w:tc>
          <w:tcPr>
            <w:tcW w:w="1050" w:type="dxa"/>
            <w:shd w:val="clear" w:color="auto" w:fill="auto"/>
            <w:vAlign w:val="center"/>
          </w:tcPr>
          <w:p w14:paraId="11D042BA"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D9C9C41"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0</w:t>
            </w:r>
          </w:p>
        </w:tc>
        <w:tc>
          <w:tcPr>
            <w:tcW w:w="1050" w:type="dxa"/>
            <w:shd w:val="clear" w:color="auto" w:fill="auto"/>
            <w:vAlign w:val="center"/>
          </w:tcPr>
          <w:p w14:paraId="7C235CC6"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4</w:t>
            </w:r>
          </w:p>
        </w:tc>
        <w:tc>
          <w:tcPr>
            <w:tcW w:w="1050" w:type="dxa"/>
            <w:shd w:val="clear" w:color="auto" w:fill="auto"/>
            <w:vAlign w:val="center"/>
          </w:tcPr>
          <w:p w14:paraId="73AB1F2C" w14:textId="77777777" w:rsidR="001C10BF" w:rsidRPr="00D859C2" w:rsidRDefault="001C10BF" w:rsidP="001545CD">
            <w:pPr>
              <w:pStyle w:val="BodyText"/>
              <w:spacing w:after="0" w:line="0" w:lineRule="atLeast"/>
              <w:ind w:firstLine="0"/>
              <w:jc w:val="center"/>
              <w:rPr>
                <w:sz w:val="16"/>
                <w:szCs w:val="16"/>
                <w:lang w:val="en-US"/>
              </w:rPr>
            </w:pPr>
            <w:r w:rsidRPr="00D859C2">
              <w:rPr>
                <w:sz w:val="16"/>
                <w:szCs w:val="16"/>
                <w:lang w:val="en-US"/>
              </w:rPr>
              <w:t>4</w:t>
            </w:r>
          </w:p>
        </w:tc>
      </w:tr>
      <w:tr w:rsidR="001C10BF" w:rsidRPr="00D859C2" w14:paraId="79A82806" w14:textId="77777777" w:rsidTr="001545CD">
        <w:tc>
          <w:tcPr>
            <w:tcW w:w="1049" w:type="dxa"/>
            <w:shd w:val="clear" w:color="auto" w:fill="auto"/>
            <w:vAlign w:val="center"/>
          </w:tcPr>
          <w:p w14:paraId="21375B3D" w14:textId="77777777" w:rsidR="001C10BF" w:rsidRPr="00D859C2" w:rsidRDefault="001C10BF" w:rsidP="001545CD">
            <w:pPr>
              <w:pStyle w:val="BodyText"/>
              <w:spacing w:after="0" w:line="0" w:lineRule="atLeast"/>
              <w:ind w:firstLine="0"/>
              <w:jc w:val="left"/>
              <w:rPr>
                <w:b/>
                <w:i/>
                <w:sz w:val="16"/>
                <w:szCs w:val="16"/>
                <w:lang w:val="en-US"/>
              </w:rPr>
            </w:pPr>
            <w:r w:rsidRPr="00D859C2">
              <w:rPr>
                <w:b/>
                <w:i/>
                <w:sz w:val="16"/>
                <w:szCs w:val="16"/>
                <w:lang w:val="en-US"/>
              </w:rPr>
              <w:t>Total</w:t>
            </w:r>
          </w:p>
        </w:tc>
        <w:tc>
          <w:tcPr>
            <w:tcW w:w="1050" w:type="dxa"/>
            <w:shd w:val="clear" w:color="auto" w:fill="auto"/>
            <w:vAlign w:val="center"/>
          </w:tcPr>
          <w:p w14:paraId="63B40115" w14:textId="77777777" w:rsidR="001C10BF" w:rsidRPr="00D859C2" w:rsidRDefault="001C10BF" w:rsidP="001545CD">
            <w:pPr>
              <w:pStyle w:val="BodyText"/>
              <w:spacing w:after="0" w:line="0" w:lineRule="atLeast"/>
              <w:ind w:firstLine="0"/>
              <w:jc w:val="center"/>
              <w:rPr>
                <w:b/>
                <w:sz w:val="16"/>
                <w:szCs w:val="16"/>
                <w:lang w:val="en-US"/>
              </w:rPr>
            </w:pPr>
            <w:r w:rsidRPr="00D859C2">
              <w:rPr>
                <w:b/>
                <w:sz w:val="16"/>
                <w:szCs w:val="16"/>
                <w:lang w:val="en-US"/>
              </w:rPr>
              <w:t>270</w:t>
            </w:r>
          </w:p>
        </w:tc>
        <w:tc>
          <w:tcPr>
            <w:tcW w:w="1050" w:type="dxa"/>
            <w:shd w:val="clear" w:color="auto" w:fill="auto"/>
            <w:vAlign w:val="center"/>
          </w:tcPr>
          <w:p w14:paraId="0B9A7F3D" w14:textId="77777777" w:rsidR="001C10BF" w:rsidRPr="00D859C2" w:rsidRDefault="001C10BF" w:rsidP="001545CD">
            <w:pPr>
              <w:pStyle w:val="BodyText"/>
              <w:spacing w:after="0" w:line="0" w:lineRule="atLeast"/>
              <w:ind w:firstLine="0"/>
              <w:jc w:val="center"/>
              <w:rPr>
                <w:b/>
                <w:sz w:val="16"/>
                <w:szCs w:val="16"/>
                <w:lang w:val="en-US"/>
              </w:rPr>
            </w:pPr>
            <w:r w:rsidRPr="00D859C2">
              <w:rPr>
                <w:b/>
                <w:sz w:val="16"/>
                <w:szCs w:val="16"/>
                <w:lang w:val="en-US"/>
              </w:rPr>
              <w:t>50</w:t>
            </w:r>
          </w:p>
        </w:tc>
        <w:tc>
          <w:tcPr>
            <w:tcW w:w="1050" w:type="dxa"/>
            <w:shd w:val="clear" w:color="auto" w:fill="auto"/>
            <w:vAlign w:val="center"/>
          </w:tcPr>
          <w:p w14:paraId="410FFD42" w14:textId="77777777" w:rsidR="001C10BF" w:rsidRPr="00D859C2" w:rsidRDefault="001C10BF" w:rsidP="001545CD">
            <w:pPr>
              <w:pStyle w:val="BodyText"/>
              <w:spacing w:after="0" w:line="0" w:lineRule="atLeast"/>
              <w:ind w:firstLine="0"/>
              <w:jc w:val="center"/>
              <w:rPr>
                <w:b/>
                <w:sz w:val="16"/>
                <w:szCs w:val="16"/>
                <w:lang w:val="en-US"/>
              </w:rPr>
            </w:pPr>
            <w:r w:rsidRPr="00D859C2">
              <w:rPr>
                <w:b/>
                <w:sz w:val="16"/>
                <w:szCs w:val="16"/>
                <w:lang w:val="en-US"/>
              </w:rPr>
              <w:t>17</w:t>
            </w:r>
          </w:p>
        </w:tc>
        <w:tc>
          <w:tcPr>
            <w:tcW w:w="1050" w:type="dxa"/>
            <w:shd w:val="clear" w:color="auto" w:fill="auto"/>
            <w:vAlign w:val="center"/>
          </w:tcPr>
          <w:p w14:paraId="1D73AC5D" w14:textId="77777777" w:rsidR="001C10BF" w:rsidRPr="00D859C2" w:rsidRDefault="001C10BF" w:rsidP="001545CD">
            <w:pPr>
              <w:pStyle w:val="BodyText"/>
              <w:spacing w:after="0" w:line="0" w:lineRule="atLeast"/>
              <w:ind w:firstLine="0"/>
              <w:jc w:val="center"/>
              <w:rPr>
                <w:b/>
                <w:sz w:val="16"/>
                <w:szCs w:val="16"/>
                <w:lang w:val="en-US"/>
              </w:rPr>
            </w:pPr>
            <w:r w:rsidRPr="00D859C2">
              <w:rPr>
                <w:b/>
                <w:sz w:val="16"/>
                <w:szCs w:val="16"/>
                <w:lang w:val="en-US"/>
              </w:rPr>
              <w:t>337</w:t>
            </w:r>
          </w:p>
        </w:tc>
      </w:tr>
    </w:tbl>
    <w:p w14:paraId="100A85B8" w14:textId="16197A8B" w:rsidR="007E48AC" w:rsidRPr="00B571D2" w:rsidRDefault="007E48AC" w:rsidP="00F20B03">
      <w:pPr>
        <w:jc w:val="left"/>
        <w:rPr>
          <w:sz w:val="16"/>
          <w:szCs w:val="16"/>
        </w:rPr>
      </w:pPr>
      <w:r w:rsidRPr="00B571D2">
        <w:rPr>
          <w:b/>
          <w:sz w:val="16"/>
          <w:szCs w:val="16"/>
          <w:highlight w:val="yellow"/>
        </w:rPr>
        <w:t>Note</w:t>
      </w:r>
      <w:r w:rsidRPr="00B571D2">
        <w:rPr>
          <w:sz w:val="16"/>
          <w:szCs w:val="16"/>
          <w:highlight w:val="yellow"/>
        </w:rPr>
        <w:t>: this table may not include the most updated information. It will be updated before paper submission</w:t>
      </w:r>
      <w:r w:rsidRPr="00B571D2">
        <w:rPr>
          <w:sz w:val="16"/>
          <w:szCs w:val="16"/>
        </w:rPr>
        <w:t xml:space="preserve">.  </w:t>
      </w:r>
    </w:p>
    <w:p w14:paraId="78259C8C" w14:textId="62147C4E" w:rsidR="009E635B" w:rsidRDefault="00E8231E" w:rsidP="009E635B">
      <w:pPr>
        <w:pStyle w:val="Heading2"/>
      </w:pPr>
      <w:r>
        <w:t>ICO</w:t>
      </w:r>
      <w:r w:rsidR="009E635B">
        <w:t xml:space="preserve"> term display and query: </w:t>
      </w:r>
    </w:p>
    <w:p w14:paraId="7B7A4F4D" w14:textId="3388142D" w:rsidR="001F7352" w:rsidRPr="005B520E" w:rsidRDefault="009E635B" w:rsidP="00431C32">
      <w:pPr>
        <w:pStyle w:val="bulletlist"/>
        <w:numPr>
          <w:ilvl w:val="0"/>
          <w:numId w:val="0"/>
        </w:numPr>
        <w:ind w:firstLine="288"/>
      </w:pPr>
      <w:r>
        <w:rPr>
          <w:lang w:val="en-US"/>
        </w:rPr>
        <w:t xml:space="preserve">Fig. </w:t>
      </w:r>
      <w:r w:rsidR="00C22268">
        <w:rPr>
          <w:lang w:val="en-US"/>
        </w:rPr>
        <w:t>5</w:t>
      </w:r>
      <w:r w:rsidR="00CA02B2">
        <w:rPr>
          <w:lang w:val="en-US"/>
        </w:rPr>
        <w:t xml:space="preserve"> provides an example of how </w:t>
      </w:r>
      <w:r w:rsidR="0002742B">
        <w:rPr>
          <w:lang w:val="en-US"/>
        </w:rPr>
        <w:t>ICO</w:t>
      </w:r>
      <w:r w:rsidR="00CA02B2">
        <w:rPr>
          <w:lang w:val="en-US"/>
        </w:rPr>
        <w:t xml:space="preserve"> term is displayed in Ontobee</w:t>
      </w:r>
      <w:r w:rsidR="00C22268">
        <w:rPr>
          <w:lang w:val="en-US"/>
        </w:rPr>
        <w:t xml:space="preserve"> </w:t>
      </w:r>
      <w:r w:rsidR="00DD0DA7">
        <w:rPr>
          <w:lang w:val="en-US"/>
        </w:rPr>
        <w:fldChar w:fldCharType="begin"/>
      </w:r>
      <w:r w:rsidR="00DD0DA7">
        <w:rPr>
          <w:lang w:val="en-US"/>
        </w:rPr>
        <w:instrText xml:space="preserve"> ADDIN EN.CITE &lt;EndNote&gt;&lt;Cite&gt;&lt;Author&gt;Xiang&lt;/Author&gt;&lt;Year&gt;2011&lt;/Year&gt;&lt;RecNum&gt;3467&lt;/RecNum&gt;&lt;DisplayText&gt;[7]&lt;/DisplayText&gt;&lt;record&gt;&lt;rec-number&gt;3467&lt;/rec-number&gt;&lt;foreign-keys&gt;&lt;key app="EN" db-id="aexvxdszlvxe00eftfipfze80ea0pse52atf"&gt;3467&lt;/key&gt;&lt;/foreign-keys&gt;&lt;ref-type name="Conference Proceedings"&gt;10&lt;/ref-type&gt;&lt;contributors&gt;&lt;authors&gt;&lt;author&gt;Xiang, Z.&lt;/author&gt;&lt;author&gt;Mungall, C.&lt;/author&gt;&lt;author&gt;Ruttenberg, A.&lt;/author&gt;&lt;author&gt;He, Y.  &lt;/author&gt;&lt;/authors&gt;&lt;/contributors&gt;&lt;titles&gt;&lt;title&gt;Ontobee: A linked data server and browser for ontology terms&lt;/title&gt;&lt;secondary-title&gt;The 2nd International Conference on Biomedical Ontologies (ICBO)&lt;/secondary-title&gt;&lt;/titles&gt;&lt;pages&gt;Pages 279-281 [http://ceur-ws.org/Vol-833/paper48.pdf]&lt;/pages&gt;&lt;volume&gt;833&lt;/volume&gt;&lt;dates&gt;&lt;year&gt;2011&lt;/year&gt;&lt;/dates&gt;&lt;pub-location&gt;Buffalo, NY, USA&lt;/pub-location&gt;&lt;publisher&gt;CEUR Workshop Proceedings&lt;/publisher&gt;&lt;urls&gt;&lt;/urls&gt;&lt;custom2&gt;2013&lt;/custom2&gt;&lt;/record&gt;&lt;/Cite&gt;&lt;/EndNote&gt;</w:instrText>
      </w:r>
      <w:r w:rsidR="00DD0DA7">
        <w:rPr>
          <w:lang w:val="en-US"/>
        </w:rPr>
        <w:fldChar w:fldCharType="separate"/>
      </w:r>
      <w:r w:rsidR="00DD0DA7">
        <w:rPr>
          <w:noProof/>
          <w:lang w:val="en-US"/>
        </w:rPr>
        <w:t>[</w:t>
      </w:r>
      <w:hyperlink w:anchor="_ENREF_7" w:tooltip="Xiang, 2011 #3467" w:history="1">
        <w:r w:rsidR="00DD0DA7">
          <w:rPr>
            <w:noProof/>
            <w:lang w:val="en-US"/>
          </w:rPr>
          <w:t>7</w:t>
        </w:r>
      </w:hyperlink>
      <w:r w:rsidR="00DD0DA7">
        <w:rPr>
          <w:noProof/>
          <w:lang w:val="en-US"/>
        </w:rPr>
        <w:t>]</w:t>
      </w:r>
      <w:r w:rsidR="00DD0DA7">
        <w:rPr>
          <w:lang w:val="en-US"/>
        </w:rPr>
        <w:fldChar w:fldCharType="end"/>
      </w:r>
      <w:r w:rsidR="00CA02B2">
        <w:rPr>
          <w:lang w:val="en-US"/>
        </w:rPr>
        <w:t>.</w:t>
      </w:r>
      <w:r w:rsidR="00360C2B">
        <w:rPr>
          <w:lang w:val="en-US"/>
        </w:rPr>
        <w:t xml:space="preserve"> In this example, the ICO ‘informed consent form’ (ICO_0000001) represents a form of informed consent. Different types of informed consent form are </w:t>
      </w:r>
      <w:commentRangeStart w:id="10"/>
      <w:r w:rsidR="00360C2B">
        <w:rPr>
          <w:lang w:val="en-US"/>
        </w:rPr>
        <w:t>displayed in here</w:t>
      </w:r>
      <w:commentRangeEnd w:id="10"/>
      <w:r w:rsidR="00311475">
        <w:rPr>
          <w:rStyle w:val="CommentReference"/>
          <w:spacing w:val="0"/>
          <w:lang w:val="en-US" w:eastAsia="en-US"/>
        </w:rPr>
        <w:commentReference w:id="10"/>
      </w:r>
      <w:r w:rsidR="00360C2B">
        <w:rPr>
          <w:lang w:val="en-US"/>
        </w:rPr>
        <w:t xml:space="preserve">. </w:t>
      </w:r>
    </w:p>
    <w:p w14:paraId="1E414A24" w14:textId="77777777" w:rsidR="009E635B" w:rsidRDefault="00EF65B5" w:rsidP="00C22268">
      <w:pPr>
        <w:pStyle w:val="BodyText"/>
        <w:ind w:firstLine="0"/>
        <w:jc w:val="center"/>
        <w:rPr>
          <w:lang w:val="en-US"/>
        </w:rPr>
      </w:pPr>
      <w:commentRangeStart w:id="11"/>
      <w:r>
        <w:rPr>
          <w:noProof/>
          <w:lang w:val="en-US" w:eastAsia="zh-CN"/>
        </w:rPr>
        <w:drawing>
          <wp:inline distT="0" distB="0" distL="0" distR="0" wp14:anchorId="4EC92B5E" wp14:editId="16918E3E">
            <wp:extent cx="2377440" cy="2933065"/>
            <wp:effectExtent l="25400" t="25400" r="35560"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7440" cy="2933065"/>
                    </a:xfrm>
                    <a:prstGeom prst="rect">
                      <a:avLst/>
                    </a:prstGeom>
                    <a:noFill/>
                    <a:ln w="6350" cmpd="sng">
                      <a:solidFill>
                        <a:schemeClr val="accent5">
                          <a:lumMod val="100000"/>
                          <a:lumOff val="0"/>
                        </a:schemeClr>
                      </a:solidFill>
                      <a:miter lim="800000"/>
                      <a:headEnd/>
                      <a:tailEnd/>
                    </a:ln>
                    <a:effectLst/>
                  </pic:spPr>
                </pic:pic>
              </a:graphicData>
            </a:graphic>
          </wp:inline>
        </w:drawing>
      </w:r>
      <w:commentRangeEnd w:id="11"/>
      <w:r w:rsidR="00CF7992">
        <w:rPr>
          <w:rStyle w:val="CommentReference"/>
          <w:spacing w:val="0"/>
          <w:lang w:val="en-US" w:eastAsia="en-US"/>
        </w:rPr>
        <w:commentReference w:id="11"/>
      </w:r>
    </w:p>
    <w:p w14:paraId="49C602A5" w14:textId="77777777" w:rsidR="009E635B" w:rsidRDefault="009E635B" w:rsidP="00C22268">
      <w:pPr>
        <w:pStyle w:val="BodyText"/>
        <w:jc w:val="center"/>
        <w:rPr>
          <w:lang w:val="en-US"/>
        </w:rPr>
      </w:pPr>
      <w:r w:rsidRPr="009E635B">
        <w:rPr>
          <w:b/>
          <w:sz w:val="16"/>
          <w:szCs w:val="16"/>
          <w:lang w:val="en-US"/>
        </w:rPr>
        <w:t xml:space="preserve">Fig. </w:t>
      </w:r>
      <w:r w:rsidR="00C22268">
        <w:rPr>
          <w:b/>
          <w:sz w:val="16"/>
          <w:szCs w:val="16"/>
          <w:lang w:val="en-US"/>
        </w:rPr>
        <w:t>5</w:t>
      </w:r>
      <w:r w:rsidRPr="009E635B">
        <w:rPr>
          <w:b/>
          <w:sz w:val="16"/>
          <w:szCs w:val="16"/>
          <w:lang w:val="en-US"/>
        </w:rPr>
        <w:t xml:space="preserve">. </w:t>
      </w:r>
      <w:r>
        <w:rPr>
          <w:b/>
          <w:sz w:val="16"/>
          <w:szCs w:val="16"/>
          <w:lang w:val="en-US"/>
        </w:rPr>
        <w:t xml:space="preserve">Example of </w:t>
      </w:r>
      <w:r w:rsidR="0002742B">
        <w:rPr>
          <w:b/>
          <w:sz w:val="16"/>
          <w:szCs w:val="16"/>
          <w:lang w:val="en-US"/>
        </w:rPr>
        <w:t>ICO</w:t>
      </w:r>
      <w:r>
        <w:rPr>
          <w:b/>
          <w:sz w:val="16"/>
          <w:szCs w:val="16"/>
          <w:lang w:val="en-US"/>
        </w:rPr>
        <w:t xml:space="preserve"> display in Ontobee.</w:t>
      </w:r>
    </w:p>
    <w:p w14:paraId="4C605D4A" w14:textId="77777777" w:rsidR="00D8711E" w:rsidRDefault="00D8711E" w:rsidP="00E67674">
      <w:pPr>
        <w:pStyle w:val="Heading2"/>
      </w:pPr>
      <w:r>
        <w:t xml:space="preserve">ICO web queries. </w:t>
      </w:r>
    </w:p>
    <w:p w14:paraId="27E7C88F" w14:textId="77777777" w:rsidR="007A27F8" w:rsidRDefault="008E1006" w:rsidP="00D8711E">
      <w:pPr>
        <w:pStyle w:val="bulletlist"/>
        <w:numPr>
          <w:ilvl w:val="0"/>
          <w:numId w:val="0"/>
        </w:numPr>
        <w:tabs>
          <w:tab w:val="clear" w:pos="288"/>
          <w:tab w:val="left" w:pos="0"/>
        </w:tabs>
        <w:ind w:firstLine="288"/>
        <w:rPr>
          <w:lang w:val="en-US"/>
        </w:rPr>
      </w:pPr>
      <w:r>
        <w:rPr>
          <w:lang w:val="en-US"/>
        </w:rPr>
        <w:t>Most ontology-based web query is based on SPARQL. By following this trend, we have generated an SPARQL web interface:</w:t>
      </w:r>
      <w:r w:rsidRPr="008E1006">
        <w:rPr>
          <w:lang w:val="en-US"/>
        </w:rPr>
        <w:t xml:space="preserve"> </w:t>
      </w:r>
      <w:hyperlink r:id="rId22" w:history="1">
        <w:r w:rsidRPr="00DD7CC3">
          <w:rPr>
            <w:rStyle w:val="Hyperlink"/>
            <w:lang w:val="en-US"/>
          </w:rPr>
          <w:t>http://iconect.hegroup.org/</w:t>
        </w:r>
      </w:hyperlink>
      <w:r>
        <w:rPr>
          <w:lang w:val="en-US"/>
        </w:rPr>
        <w:t xml:space="preserve">. </w:t>
      </w:r>
      <w:r w:rsidR="007A27F8">
        <w:rPr>
          <w:lang w:val="en-US"/>
        </w:rPr>
        <w:t>A pitfall for the SPARQL-based query is that</w:t>
      </w:r>
      <w:r>
        <w:rPr>
          <w:lang w:val="en-US"/>
        </w:rPr>
        <w:t xml:space="preserve"> </w:t>
      </w:r>
      <w:r w:rsidR="007A27F8">
        <w:rPr>
          <w:lang w:val="en-US"/>
        </w:rPr>
        <w:t xml:space="preserve">it requires </w:t>
      </w:r>
      <w:r>
        <w:rPr>
          <w:lang w:val="en-US"/>
        </w:rPr>
        <w:t>SPARQL programing</w:t>
      </w:r>
      <w:r w:rsidR="007A27F8">
        <w:rPr>
          <w:lang w:val="en-US"/>
        </w:rPr>
        <w:t xml:space="preserve">, which cannot be done without sufficient programming training. Thereofre, the SPARQL-based query is not user-friendly to those who do not know how to program. </w:t>
      </w:r>
    </w:p>
    <w:p w14:paraId="0205E647" w14:textId="77777777" w:rsidR="00D8711E" w:rsidRDefault="007A27F8" w:rsidP="00D8711E">
      <w:pPr>
        <w:pStyle w:val="bulletlist"/>
        <w:numPr>
          <w:ilvl w:val="0"/>
          <w:numId w:val="0"/>
        </w:numPr>
        <w:tabs>
          <w:tab w:val="clear" w:pos="288"/>
          <w:tab w:val="left" w:pos="0"/>
        </w:tabs>
        <w:ind w:firstLine="288"/>
        <w:rPr>
          <w:lang w:val="en-US"/>
        </w:rPr>
      </w:pPr>
      <w:r>
        <w:rPr>
          <w:lang w:val="en-US"/>
        </w:rPr>
        <w:t xml:space="preserve">To provide the query probability for those who do not know SPARQL programming, we have </w:t>
      </w:r>
      <w:r w:rsidR="005022F0">
        <w:rPr>
          <w:lang w:val="en-US"/>
        </w:rPr>
        <w:t xml:space="preserve">also developed a </w:t>
      </w:r>
      <w:r w:rsidR="008E1006">
        <w:rPr>
          <w:lang w:val="en-US"/>
        </w:rPr>
        <w:t>web query interface</w:t>
      </w:r>
      <w:r w:rsidR="005022F0">
        <w:rPr>
          <w:lang w:val="en-US"/>
        </w:rPr>
        <w:t xml:space="preserve"> using the traditional web form format: </w:t>
      </w:r>
      <w:hyperlink r:id="rId23" w:history="1">
        <w:r w:rsidR="00D8711E" w:rsidRPr="00DD7CC3">
          <w:rPr>
            <w:rStyle w:val="Hyperlink"/>
            <w:lang w:val="en-US"/>
          </w:rPr>
          <w:t>http://iconect.hegroup.org/webQuery.php</w:t>
        </w:r>
      </w:hyperlink>
      <w:r>
        <w:rPr>
          <w:lang w:val="en-US"/>
        </w:rPr>
        <w:t xml:space="preserve"> (Fig. 6). </w:t>
      </w:r>
    </w:p>
    <w:p w14:paraId="375FDA7B" w14:textId="32F0E09C" w:rsidR="00C324CF" w:rsidRDefault="00AA2289" w:rsidP="00C324CF">
      <w:pPr>
        <w:pStyle w:val="bulletlist"/>
        <w:numPr>
          <w:ilvl w:val="0"/>
          <w:numId w:val="0"/>
        </w:numPr>
        <w:tabs>
          <w:tab w:val="clear" w:pos="288"/>
          <w:tab w:val="left" w:pos="0"/>
        </w:tabs>
        <w:rPr>
          <w:lang w:val="en-US"/>
        </w:rPr>
      </w:pPr>
      <w:r>
        <w:rPr>
          <w:noProof/>
          <w:lang w:val="en-US" w:eastAsia="zh-CN"/>
        </w:rPr>
        <w:lastRenderedPageBreak/>
        <w:drawing>
          <wp:inline distT="0" distB="0" distL="0" distR="0" wp14:anchorId="690A92E0" wp14:editId="30CFE780">
            <wp:extent cx="3195955" cy="2262505"/>
            <wp:effectExtent l="0" t="0" r="4445"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955" cy="2262505"/>
                    </a:xfrm>
                    <a:prstGeom prst="rect">
                      <a:avLst/>
                    </a:prstGeom>
                    <a:noFill/>
                    <a:ln>
                      <a:noFill/>
                    </a:ln>
                  </pic:spPr>
                </pic:pic>
              </a:graphicData>
            </a:graphic>
          </wp:inline>
        </w:drawing>
      </w:r>
    </w:p>
    <w:p w14:paraId="734D6C5C" w14:textId="77777777" w:rsidR="007A27F8" w:rsidRPr="00EB6C40" w:rsidRDefault="007A27F8" w:rsidP="007A27F8">
      <w:pPr>
        <w:pStyle w:val="BodyText"/>
        <w:jc w:val="center"/>
        <w:rPr>
          <w:lang w:val="en-US"/>
        </w:rPr>
      </w:pPr>
      <w:r w:rsidRPr="009E635B">
        <w:rPr>
          <w:b/>
          <w:sz w:val="16"/>
          <w:szCs w:val="16"/>
          <w:lang w:val="en-US"/>
        </w:rPr>
        <w:t xml:space="preserve">Fig. </w:t>
      </w:r>
      <w:r>
        <w:rPr>
          <w:b/>
          <w:sz w:val="16"/>
          <w:szCs w:val="16"/>
          <w:lang w:val="en-US"/>
        </w:rPr>
        <w:t>6</w:t>
      </w:r>
      <w:r w:rsidRPr="009E635B">
        <w:rPr>
          <w:b/>
          <w:sz w:val="16"/>
          <w:szCs w:val="16"/>
          <w:lang w:val="en-US"/>
        </w:rPr>
        <w:t xml:space="preserve">. </w:t>
      </w:r>
      <w:r>
        <w:rPr>
          <w:b/>
          <w:sz w:val="16"/>
          <w:szCs w:val="16"/>
          <w:lang w:val="en-US"/>
        </w:rPr>
        <w:t xml:space="preserve">ICO web query without SPARQL </w:t>
      </w:r>
      <w:r w:rsidRPr="00CC3ABE">
        <w:rPr>
          <w:b/>
          <w:sz w:val="16"/>
          <w:szCs w:val="16"/>
          <w:lang w:val="en-US"/>
        </w:rPr>
        <w:t>programming requirement.</w:t>
      </w:r>
    </w:p>
    <w:p w14:paraId="7C4307CB" w14:textId="3FD73BD7" w:rsidR="00E67674" w:rsidRPr="00441020" w:rsidRDefault="00E8231E" w:rsidP="00E67674">
      <w:pPr>
        <w:pStyle w:val="Heading2"/>
      </w:pPr>
      <w:r w:rsidRPr="00EB6C40">
        <w:t>ICO</w:t>
      </w:r>
      <w:r w:rsidR="00814E12" w:rsidRPr="00EB6C40">
        <w:t xml:space="preserve"> </w:t>
      </w:r>
      <w:r w:rsidR="00814E12" w:rsidRPr="00441020">
        <w:t>use case</w:t>
      </w:r>
      <w:r w:rsidR="00BA5614" w:rsidRPr="00441020">
        <w:t>s</w:t>
      </w:r>
      <w:r w:rsidR="00071075" w:rsidRPr="00441020">
        <w:t xml:space="preserve">: </w:t>
      </w:r>
    </w:p>
    <w:p w14:paraId="0BA3C673" w14:textId="38F47D66" w:rsidR="00EB6C40" w:rsidRDefault="00EB6C40" w:rsidP="00441020">
      <w:pPr>
        <w:pStyle w:val="bulletlist"/>
        <w:numPr>
          <w:ilvl w:val="0"/>
          <w:numId w:val="0"/>
        </w:numPr>
        <w:tabs>
          <w:tab w:val="clear" w:pos="288"/>
          <w:tab w:val="left" w:pos="0"/>
        </w:tabs>
        <w:ind w:firstLine="288"/>
        <w:rPr>
          <w:lang w:val="en-US"/>
        </w:rPr>
      </w:pPr>
      <w:r>
        <w:rPr>
          <w:lang w:val="en-US"/>
        </w:rPr>
        <w:t xml:space="preserve">ICO can </w:t>
      </w:r>
      <w:r w:rsidR="00F06602">
        <w:rPr>
          <w:lang w:val="en-US"/>
        </w:rPr>
        <w:t xml:space="preserve">potentially </w:t>
      </w:r>
      <w:r>
        <w:rPr>
          <w:lang w:val="en-US"/>
        </w:rPr>
        <w:t>be applied for different use cases</w:t>
      </w:r>
      <w:r w:rsidR="00375273">
        <w:rPr>
          <w:lang w:val="en-US"/>
        </w:rPr>
        <w:t>.</w:t>
      </w:r>
      <w:r>
        <w:rPr>
          <w:lang w:val="en-US"/>
        </w:rPr>
        <w:t xml:space="preserve"> In our ICO development, the following use cases have been </w:t>
      </w:r>
      <w:r w:rsidR="008A2588">
        <w:rPr>
          <w:lang w:val="en-US"/>
        </w:rPr>
        <w:t xml:space="preserve">identified and examined for possible ICO applications: </w:t>
      </w:r>
    </w:p>
    <w:p w14:paraId="37352EFE" w14:textId="3C66A4EB" w:rsidR="00441020" w:rsidRDefault="00441020" w:rsidP="00CE2DC0">
      <w:pPr>
        <w:pStyle w:val="Heading3"/>
        <w:numPr>
          <w:ilvl w:val="2"/>
          <w:numId w:val="35"/>
        </w:numPr>
        <w:spacing w:after="120" w:line="228" w:lineRule="auto"/>
        <w:ind w:firstLine="187"/>
      </w:pPr>
      <w:r>
        <w:t>Automatic</w:t>
      </w:r>
      <w:r w:rsidR="00B571D2">
        <w:t xml:space="preserve"> </w:t>
      </w:r>
      <w:r>
        <w:t>informed consent template</w:t>
      </w:r>
      <w:r w:rsidR="00B571D2">
        <w:t xml:space="preserve"> generation</w:t>
      </w:r>
    </w:p>
    <w:p w14:paraId="658C592E" w14:textId="77777777" w:rsidR="008A2588" w:rsidRDefault="008A2588" w:rsidP="00B571D2">
      <w:pPr>
        <w:pStyle w:val="bulletlist"/>
        <w:numPr>
          <w:ilvl w:val="0"/>
          <w:numId w:val="0"/>
        </w:numPr>
        <w:tabs>
          <w:tab w:val="left" w:pos="0"/>
        </w:tabs>
        <w:rPr>
          <w:lang w:val="en-US"/>
        </w:rPr>
      </w:pPr>
      <w:r>
        <w:rPr>
          <w:lang w:val="en-US"/>
        </w:rPr>
        <w:tab/>
        <w:t xml:space="preserve">To automatically generate informed consent forms, it is required that the general information of each section of a form is predefined to comply with specific IRD regulations. It is noted that different institutes may have slightly different IRD regulations, the common features for a specific type of informed consent, such as a specific biospecimen collection and usage, may be recorded in ICO. Combined with software programs and components that are not necessarily recorded in ICO, it is possible to automatically generate electronic informed consent forms or templates for clinical uses. </w:t>
      </w:r>
    </w:p>
    <w:p w14:paraId="60FA59C8" w14:textId="087A0BFE" w:rsidR="00441020" w:rsidRPr="00441020" w:rsidRDefault="008A2588" w:rsidP="008A4804">
      <w:pPr>
        <w:pStyle w:val="bulletlist"/>
        <w:numPr>
          <w:ilvl w:val="0"/>
          <w:numId w:val="0"/>
        </w:numPr>
        <w:tabs>
          <w:tab w:val="left" w:pos="0"/>
        </w:tabs>
      </w:pPr>
      <w:r>
        <w:rPr>
          <w:lang w:val="en-US"/>
        </w:rPr>
        <w:tab/>
        <w:t xml:space="preserve">It is also noted that such an ICO-based tool will not replace domain expert examination and legal approval. However, it </w:t>
      </w:r>
      <w:r w:rsidR="00CE2DC0">
        <w:rPr>
          <w:lang w:val="en-US"/>
        </w:rPr>
        <w:t>may provide a framework that supports part of</w:t>
      </w:r>
      <w:r>
        <w:rPr>
          <w:lang w:val="en-US"/>
        </w:rPr>
        <w:t xml:space="preserve"> </w:t>
      </w:r>
      <w:r w:rsidR="00CE2DC0">
        <w:rPr>
          <w:lang w:val="en-US"/>
        </w:rPr>
        <w:t xml:space="preserve">the </w:t>
      </w:r>
      <w:r>
        <w:rPr>
          <w:lang w:val="en-US"/>
        </w:rPr>
        <w:t>e</w:t>
      </w:r>
      <w:r w:rsidR="00B571D2" w:rsidRPr="00CC3ABE">
        <w:rPr>
          <w:lang w:val="en-US"/>
        </w:rPr>
        <w:t xml:space="preserve">lectronic consent </w:t>
      </w:r>
      <w:r w:rsidR="00CE2DC0">
        <w:rPr>
          <w:lang w:val="en-US"/>
        </w:rPr>
        <w:t xml:space="preserve">form generation </w:t>
      </w:r>
      <w:r w:rsidR="00B571D2" w:rsidRPr="00CC3ABE">
        <w:rPr>
          <w:lang w:val="en-US"/>
        </w:rPr>
        <w:t>effort</w:t>
      </w:r>
      <w:r>
        <w:rPr>
          <w:lang w:val="en-US"/>
        </w:rPr>
        <w:t xml:space="preserve">. </w:t>
      </w:r>
    </w:p>
    <w:p w14:paraId="7631CAAA" w14:textId="0ECCC6FC" w:rsidR="00441020" w:rsidRDefault="00441020" w:rsidP="00E42EAE">
      <w:pPr>
        <w:pStyle w:val="Heading3"/>
        <w:numPr>
          <w:ilvl w:val="2"/>
          <w:numId w:val="35"/>
        </w:numPr>
        <w:spacing w:after="120" w:line="228" w:lineRule="auto"/>
        <w:ind w:firstLine="187"/>
      </w:pPr>
      <w:r>
        <w:t>Informed consent validation</w:t>
      </w:r>
    </w:p>
    <w:p w14:paraId="13819817" w14:textId="138C8B50" w:rsidR="006E4DF8" w:rsidRDefault="007236EF" w:rsidP="00A87732">
      <w:pPr>
        <w:pStyle w:val="bulletlist"/>
        <w:numPr>
          <w:ilvl w:val="0"/>
          <w:numId w:val="0"/>
        </w:numPr>
        <w:tabs>
          <w:tab w:val="left" w:pos="0"/>
        </w:tabs>
      </w:pPr>
      <w:r>
        <w:rPr>
          <w:lang w:val="en-US"/>
        </w:rPr>
        <w:tab/>
        <w:t>It is likely that electronic consenting program will be debeloped to facilitate e</w:t>
      </w:r>
      <w:r w:rsidRPr="00CC3ABE">
        <w:rPr>
          <w:lang w:val="en-US"/>
        </w:rPr>
        <w:t>lectronic consent efforts</w:t>
      </w:r>
      <w:r>
        <w:rPr>
          <w:lang w:val="en-US"/>
        </w:rPr>
        <w:t xml:space="preserve">. </w:t>
      </w:r>
      <w:r w:rsidR="006E4DF8">
        <w:rPr>
          <w:lang w:val="en-US"/>
        </w:rPr>
        <w:t xml:space="preserve">Such an electronic consenting program may be developed to check: (i) Is an informed consent </w:t>
      </w:r>
      <w:del w:id="12" w:author="Nicholas Steneck" w:date="2014-05-13T08:25:00Z">
        <w:r w:rsidR="006E4DF8" w:rsidDel="003C3019">
          <w:rPr>
            <w:lang w:val="en-US"/>
          </w:rPr>
          <w:delText>is well conformed</w:delText>
        </w:r>
      </w:del>
      <w:ins w:id="13" w:author="Nicholas Steneck" w:date="2014-05-13T08:25:00Z">
        <w:r w:rsidR="003C3019">
          <w:rPr>
            <w:lang w:val="en-US"/>
          </w:rPr>
          <w:t>complete</w:t>
        </w:r>
      </w:ins>
      <w:r w:rsidR="006E4DF8">
        <w:rPr>
          <w:lang w:val="en-US"/>
        </w:rPr>
        <w:t>?</w:t>
      </w:r>
      <w:r w:rsidR="00A87732">
        <w:rPr>
          <w:lang w:val="en-US"/>
        </w:rPr>
        <w:t xml:space="preserve"> </w:t>
      </w:r>
      <w:r w:rsidR="00453E7C">
        <w:rPr>
          <w:lang w:val="en-US"/>
        </w:rPr>
        <w:t xml:space="preserve">Or: </w:t>
      </w:r>
      <w:commentRangeStart w:id="14"/>
      <w:r w:rsidR="00453E7C" w:rsidRPr="00453E7C">
        <w:rPr>
          <w:lang w:val="en-US"/>
        </w:rPr>
        <w:t>Did the patient really understand it or not</w:t>
      </w:r>
      <w:commentRangeEnd w:id="14"/>
      <w:r w:rsidR="003C3019">
        <w:rPr>
          <w:rStyle w:val="CommentReference"/>
          <w:spacing w:val="0"/>
          <w:lang w:val="en-US" w:eastAsia="en-US"/>
        </w:rPr>
        <w:commentReference w:id="14"/>
      </w:r>
      <w:r w:rsidR="00453E7C" w:rsidRPr="00453E7C">
        <w:rPr>
          <w:lang w:val="en-US"/>
        </w:rPr>
        <w:t xml:space="preserve">? </w:t>
      </w:r>
      <w:r w:rsidR="006E4DF8">
        <w:rPr>
          <w:lang w:val="en-US"/>
        </w:rPr>
        <w:t>(ii)</w:t>
      </w:r>
      <w:r w:rsidR="006E4DF8" w:rsidRPr="006E4DF8">
        <w:rPr>
          <w:lang w:val="en-US"/>
        </w:rPr>
        <w:t xml:space="preserve"> </w:t>
      </w:r>
      <w:r w:rsidR="006E4DF8">
        <w:rPr>
          <w:lang w:val="en-US"/>
        </w:rPr>
        <w:t xml:space="preserve">Is the  human subject candidate eligible? </w:t>
      </w:r>
      <w:r w:rsidR="00A87732">
        <w:rPr>
          <w:lang w:val="en-US"/>
        </w:rPr>
        <w:t xml:space="preserve">and </w:t>
      </w:r>
      <w:r w:rsidR="006E4DF8">
        <w:rPr>
          <w:lang w:val="en-US"/>
        </w:rPr>
        <w:t xml:space="preserve">(iii) Can </w:t>
      </w:r>
      <w:commentRangeStart w:id="15"/>
      <w:r w:rsidR="006E4DF8">
        <w:rPr>
          <w:lang w:val="en-US"/>
        </w:rPr>
        <w:t xml:space="preserve">the data of the human subject be released? </w:t>
      </w:r>
      <w:commentRangeEnd w:id="15"/>
      <w:r w:rsidR="00C91BC0">
        <w:rPr>
          <w:rStyle w:val="CommentReference"/>
          <w:spacing w:val="0"/>
          <w:lang w:val="en-US" w:eastAsia="en-US"/>
        </w:rPr>
        <w:commentReference w:id="15"/>
      </w:r>
    </w:p>
    <w:p w14:paraId="08F7F999" w14:textId="43505207" w:rsidR="00B571D2" w:rsidRPr="00441020" w:rsidRDefault="006E4DF8" w:rsidP="00A87732">
      <w:pPr>
        <w:spacing w:after="120" w:line="228" w:lineRule="auto"/>
        <w:ind w:firstLine="187"/>
        <w:jc w:val="both"/>
      </w:pPr>
      <w:r>
        <w:t xml:space="preserve">   To achieve </w:t>
      </w:r>
      <w:del w:id="16" w:author="Nicholas Steneck" w:date="2014-05-13T08:27:00Z">
        <w:r w:rsidDel="00C91BC0">
          <w:delText xml:space="preserve">thiese </w:delText>
        </w:r>
      </w:del>
      <w:ins w:id="17" w:author="Nicholas Steneck" w:date="2014-05-13T08:27:00Z">
        <w:r w:rsidR="00C91BC0">
          <w:t xml:space="preserve">these </w:t>
        </w:r>
      </w:ins>
      <w:r>
        <w:t xml:space="preserve">goals, a computer- and human-interpretable terminology should be used. ICO is targeted to be such a controlled, logically defined terminology system. </w:t>
      </w:r>
      <w:r w:rsidR="00A87732">
        <w:t>In addition, ICO may logically represent and specify exclusive and inclusive criteria for human subject eligibility.</w:t>
      </w:r>
      <w:r w:rsidR="00453E7C">
        <w:t xml:space="preserve"> Formatted as OWL, ICO supports logical reasoning and thus might be eventually used to support informed consent validation.  </w:t>
      </w:r>
      <w:r w:rsidR="00A87732">
        <w:t xml:space="preserve">  </w:t>
      </w:r>
      <w:r>
        <w:t xml:space="preserve">  </w:t>
      </w:r>
    </w:p>
    <w:p w14:paraId="2500E712" w14:textId="08F77A3C" w:rsidR="00EB6C40" w:rsidRDefault="00B571D2" w:rsidP="00A87732">
      <w:pPr>
        <w:pStyle w:val="Heading3"/>
        <w:numPr>
          <w:ilvl w:val="2"/>
          <w:numId w:val="35"/>
        </w:numPr>
        <w:spacing w:after="120" w:line="228" w:lineRule="auto"/>
        <w:ind w:firstLine="187"/>
      </w:pPr>
      <w:r>
        <w:t>Biospecimen storage</w:t>
      </w:r>
      <w:r w:rsidR="00A87732">
        <w:t xml:space="preserve">, processing, and data release </w:t>
      </w:r>
    </w:p>
    <w:p w14:paraId="7EE6569C" w14:textId="77777777" w:rsidR="00453E7C" w:rsidRDefault="00453E7C" w:rsidP="00375273">
      <w:pPr>
        <w:pStyle w:val="bulletlist"/>
        <w:numPr>
          <w:ilvl w:val="0"/>
          <w:numId w:val="0"/>
        </w:numPr>
        <w:tabs>
          <w:tab w:val="clear" w:pos="288"/>
          <w:tab w:val="left" w:pos="0"/>
        </w:tabs>
        <w:ind w:firstLine="288"/>
        <w:rPr>
          <w:lang w:val="en-US"/>
        </w:rPr>
      </w:pPr>
      <w:r>
        <w:rPr>
          <w:lang w:val="en-US"/>
        </w:rPr>
        <w:t xml:space="preserve">A typical type of clinical or translational research involves the extraction and usage of biospecimen from human subjects. Different biospeciment may be stored and processed differently compliant with the informed consent. In a research oriented </w:t>
      </w:r>
      <w:r>
        <w:rPr>
          <w:lang w:val="en-US"/>
        </w:rPr>
        <w:lastRenderedPageBreak/>
        <w:t xml:space="preserve">university hosptical such as the one in the University of Michigan, hundreds of informed consent forms might have been generated. Correspondingly, different biospecimen have been stored in biobanks and processed. However, it has often become a huge challenge on how to query and possibly reuse the biospecimen stored in the biobanks. </w:t>
      </w:r>
    </w:p>
    <w:p w14:paraId="3820E29E" w14:textId="7B67A2E4" w:rsidR="00F06602" w:rsidRDefault="00F06602" w:rsidP="00375273">
      <w:pPr>
        <w:pStyle w:val="bulletlist"/>
        <w:numPr>
          <w:ilvl w:val="0"/>
          <w:numId w:val="0"/>
        </w:numPr>
        <w:tabs>
          <w:tab w:val="clear" w:pos="288"/>
          <w:tab w:val="left" w:pos="0"/>
        </w:tabs>
        <w:ind w:firstLine="288"/>
        <w:rPr>
          <w:lang w:val="en-US"/>
        </w:rPr>
      </w:pPr>
      <w:r>
        <w:rPr>
          <w:lang w:val="en-US"/>
        </w:rPr>
        <w:t xml:space="preserve">Since we have been able to represent many informed consent forms, we are exploring how to use ICO as a possible hub to connect to different clinical studies associated with </w:t>
      </w:r>
      <w:del w:id="18" w:author="Nicholas Steneck" w:date="2014-05-13T08:28:00Z">
        <w:r w:rsidDel="00C91BC0">
          <w:rPr>
            <w:lang w:val="en-US"/>
          </w:rPr>
          <w:delText xml:space="preserve">these </w:delText>
        </w:r>
      </w:del>
      <w:r>
        <w:rPr>
          <w:lang w:val="en-US"/>
        </w:rPr>
        <w:t>different informed consent forms. By doing so, we can possibly develop an ICO-based data management system that can integrate different biobank data from our studies. Typical use case questions we can ask include: (i) Can we r</w:t>
      </w:r>
      <w:r w:rsidRPr="00A841AE">
        <w:rPr>
          <w:lang w:val="en-US"/>
        </w:rPr>
        <w:t>etrieve all possible candidates that meet condition</w:t>
      </w:r>
      <w:r>
        <w:rPr>
          <w:lang w:val="en-US"/>
        </w:rPr>
        <w:t xml:space="preserve">? (ii) Can the genetic information of a patient be released? (iii) Where an investigator can find biospecimen needed for a study under a compliant informed consent?  </w:t>
      </w:r>
    </w:p>
    <w:p w14:paraId="172A870B" w14:textId="341369BE" w:rsidR="00375273" w:rsidRPr="003254C8" w:rsidRDefault="00F06602" w:rsidP="00F06602">
      <w:pPr>
        <w:pStyle w:val="bulletlist"/>
        <w:numPr>
          <w:ilvl w:val="0"/>
          <w:numId w:val="0"/>
        </w:numPr>
        <w:tabs>
          <w:tab w:val="clear" w:pos="288"/>
          <w:tab w:val="left" w:pos="0"/>
        </w:tabs>
        <w:ind w:firstLine="288"/>
        <w:rPr>
          <w:b/>
          <w:sz w:val="16"/>
          <w:szCs w:val="16"/>
          <w:lang w:val="en-US"/>
        </w:rPr>
      </w:pPr>
      <w:commentRangeStart w:id="19"/>
      <w:r>
        <w:rPr>
          <w:lang w:val="en-US"/>
        </w:rPr>
        <w:t xml:space="preserve">The ICO ontology is to be used as a central component for an ontology-based data management system for a </w:t>
      </w:r>
      <w:r w:rsidRPr="00A44B7B">
        <w:t>Genomic DNA BioLibrary</w:t>
      </w:r>
      <w:r>
        <w:rPr>
          <w:lang w:val="en-US"/>
        </w:rPr>
        <w:t xml:space="preserve"> being developed by the </w:t>
      </w:r>
      <w:r w:rsidRPr="00876F09">
        <w:rPr>
          <w:lang w:val="en-US"/>
        </w:rPr>
        <w:t xml:space="preserve">Michigan Institute for Clinical </w:t>
      </w:r>
      <w:r>
        <w:rPr>
          <w:lang w:val="en-US"/>
        </w:rPr>
        <w:t xml:space="preserve">and </w:t>
      </w:r>
      <w:r w:rsidRPr="00876F09">
        <w:rPr>
          <w:lang w:val="en-US"/>
        </w:rPr>
        <w:t xml:space="preserve">Health Research </w:t>
      </w:r>
      <w:r>
        <w:rPr>
          <w:lang w:val="en-US"/>
        </w:rPr>
        <w:t>(MICHR</w:t>
      </w:r>
      <w:commentRangeEnd w:id="19"/>
      <w:r w:rsidR="00C91BC0">
        <w:rPr>
          <w:rStyle w:val="CommentReference"/>
          <w:spacing w:val="0"/>
          <w:lang w:val="en-US" w:eastAsia="en-US"/>
        </w:rPr>
        <w:commentReference w:id="19"/>
      </w:r>
      <w:r>
        <w:rPr>
          <w:lang w:val="en-US"/>
        </w:rPr>
        <w:t xml:space="preserve">; </w:t>
      </w:r>
      <w:hyperlink r:id="rId25" w:history="1">
        <w:r w:rsidRPr="001A4094">
          <w:rPr>
            <w:rStyle w:val="Hyperlink"/>
            <w:lang w:val="en-US"/>
          </w:rPr>
          <w:t>https://www.michr.umich.edu/</w:t>
        </w:r>
      </w:hyperlink>
      <w:r>
        <w:rPr>
          <w:lang w:val="en-US"/>
        </w:rPr>
        <w:t xml:space="preserve">). As a member of the national </w:t>
      </w:r>
      <w:r w:rsidRPr="00876F09">
        <w:rPr>
          <w:lang w:val="en-US"/>
        </w:rPr>
        <w:t xml:space="preserve">Clinical and Translational Science Award (CTSA) </w:t>
      </w:r>
      <w:r>
        <w:rPr>
          <w:lang w:val="en-US"/>
        </w:rPr>
        <w:t>consortium, MICHR promotes integrated ontology-based data storage, sharing, and analysis. We also look forward to collaborating with interested users and developers around the USA and worldwide to further develop our system.</w:t>
      </w:r>
      <w:bookmarkStart w:id="20" w:name="_GoBack"/>
      <w:bookmarkEnd w:id="20"/>
    </w:p>
    <w:p w14:paraId="31F51667" w14:textId="77777777" w:rsidR="00932B28" w:rsidRDefault="00932B28" w:rsidP="00932B28">
      <w:pPr>
        <w:pStyle w:val="Heading1"/>
      </w:pPr>
      <w:r>
        <w:t>Discussion</w:t>
      </w:r>
    </w:p>
    <w:p w14:paraId="3CCE15EA" w14:textId="0BC7E515" w:rsidR="000D3883" w:rsidRDefault="009C1508" w:rsidP="000D3883">
      <w:pPr>
        <w:pStyle w:val="BodyText"/>
        <w:rPr>
          <w:lang w:val="en-US"/>
        </w:rPr>
      </w:pPr>
      <w:r>
        <w:rPr>
          <w:lang w:val="en-US"/>
        </w:rPr>
        <w:t xml:space="preserve">The </w:t>
      </w:r>
      <w:r w:rsidRPr="00A44B7B">
        <w:t xml:space="preserve">informed consent is one of the fundamental pillars of research </w:t>
      </w:r>
      <w:r>
        <w:rPr>
          <w:lang w:val="en-US"/>
        </w:rPr>
        <w:t xml:space="preserve">involving </w:t>
      </w:r>
      <w:r w:rsidRPr="00A44B7B">
        <w:t>ethically responsible human subjects</w:t>
      </w:r>
      <w:r>
        <w:rPr>
          <w:lang w:val="en-US"/>
        </w:rPr>
        <w:t xml:space="preserve">. However, currently no BFO-based informed consent research has been reported. The report of the first BFO-based ICO would strongly support the clinical informed consent biomedical research. </w:t>
      </w:r>
      <w:r w:rsidR="00CE2D11">
        <w:rPr>
          <w:lang w:val="en-US"/>
        </w:rPr>
        <w:t>By aligning ICO with BFO, we will be able to use seamlessly align and use all other BFO-based ontologies. This will bring us power in better representing, sharing, and analyzing the data related to informed consent.</w:t>
      </w:r>
    </w:p>
    <w:p w14:paraId="492B8E9E" w14:textId="72F3DBE1" w:rsidR="00B4772D" w:rsidRDefault="00B4772D" w:rsidP="00B4772D">
      <w:pPr>
        <w:pStyle w:val="BodyText"/>
        <w:rPr>
          <w:lang w:val="en-US"/>
        </w:rPr>
      </w:pPr>
      <w:r>
        <w:rPr>
          <w:lang w:val="en-US"/>
        </w:rPr>
        <w:t xml:space="preserve">Many terminology systems contain informed consent-related terms associated with clinical studies. For example, many systems inside the </w:t>
      </w:r>
      <w:r w:rsidRPr="00E01D20">
        <w:t xml:space="preserve">Unified Medical Language System (UMLS) </w:t>
      </w:r>
      <w:r w:rsidR="00DD0DA7">
        <w:rPr>
          <w:lang w:val="en-US"/>
        </w:rPr>
        <w:fldChar w:fldCharType="begin">
          <w:fldData xml:space="preserve">PEVuZE5vdGU+PENpdGU+PEF1dGhvcj5Cb2RlbnJlaWRlcjwvQXV0aG9yPjxZZWFyPjIwMDQ8L1ll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</w:fldData>
        </w:fldChar>
      </w:r>
      <w:r w:rsidR="00DD0DA7">
        <w:rPr>
          <w:lang w:val="en-US"/>
        </w:rPr>
        <w:instrText xml:space="preserve"> ADDIN EN.CITE </w:instrText>
      </w:r>
      <w:r w:rsidR="00DD0DA7">
        <w:rPr>
          <w:lang w:val="en-US"/>
        </w:rPr>
        <w:fldChar w:fldCharType="begin">
          <w:fldData xml:space="preserve">PEVuZE5vdGU+PENpdGU+PEF1dGhvcj5Cb2RlbnJlaWRlcjwvQXV0aG9yPjxZZWFyPjIwMDQ8L1ll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</w:fldData>
        </w:fldChar>
      </w:r>
      <w:r w:rsidR="00DD0DA7">
        <w:rPr>
          <w:lang w:val="en-US"/>
        </w:rPr>
        <w:instrText xml:space="preserve"> ADDIN EN.CITE.DATA </w:instrText>
      </w:r>
      <w:r w:rsidR="00DD0DA7">
        <w:rPr>
          <w:lang w:val="en-US"/>
        </w:rPr>
      </w:r>
      <w:r w:rsidR="00DD0DA7">
        <w:rPr>
          <w:lang w:val="en-US"/>
        </w:rPr>
        <w:fldChar w:fldCharType="end"/>
      </w:r>
      <w:r w:rsidR="00DD0DA7">
        <w:rPr>
          <w:lang w:val="en-US"/>
        </w:rPr>
      </w:r>
      <w:r w:rsidR="00DD0DA7">
        <w:rPr>
          <w:lang w:val="en-US"/>
        </w:rPr>
        <w:fldChar w:fldCharType="separate"/>
      </w:r>
      <w:r w:rsidR="00DD0DA7">
        <w:rPr>
          <w:noProof/>
          <w:lang w:val="en-US"/>
        </w:rPr>
        <w:t>[</w:t>
      </w:r>
      <w:hyperlink w:anchor="_ENREF_9" w:tooltip="Bodenreider, 2004 #3919" w:history="1">
        <w:r w:rsidR="00DD0DA7">
          <w:rPr>
            <w:noProof/>
            <w:lang w:val="en-US"/>
          </w:rPr>
          <w:t>9</w:t>
        </w:r>
      </w:hyperlink>
      <w:r w:rsidR="00DD0DA7">
        <w:rPr>
          <w:noProof/>
          <w:lang w:val="en-US"/>
        </w:rPr>
        <w:t>]</w:t>
      </w:r>
      <w:r w:rsidR="00DD0DA7">
        <w:rPr>
          <w:lang w:val="en-US"/>
        </w:rPr>
        <w:fldChar w:fldCharType="end"/>
      </w:r>
      <w:r>
        <w:rPr>
          <w:lang w:val="en-US"/>
        </w:rPr>
        <w:t xml:space="preserve">, including the </w:t>
      </w:r>
      <w:r w:rsidRPr="007075D5">
        <w:t>N</w:t>
      </w:r>
      <w:r>
        <w:rPr>
          <w:lang w:val="en-US"/>
        </w:rPr>
        <w:t>ational Cancer Institute (NCI) Thesaurus (</w:t>
      </w:r>
      <w:r w:rsidRPr="00B4772D">
        <w:rPr>
          <w:highlight w:val="yellow"/>
          <w:lang w:val="en-US"/>
        </w:rPr>
        <w:t>ref</w:t>
      </w:r>
      <w:r>
        <w:rPr>
          <w:lang w:val="en-US"/>
        </w:rPr>
        <w:t xml:space="preserve">.), </w:t>
      </w:r>
      <w:r w:rsidRPr="007075D5">
        <w:t>HL7v3</w:t>
      </w:r>
      <w:r>
        <w:rPr>
          <w:lang w:val="en-US"/>
        </w:rPr>
        <w:t xml:space="preserve"> (</w:t>
      </w:r>
      <w:r w:rsidRPr="00B4772D">
        <w:rPr>
          <w:highlight w:val="yellow"/>
          <w:lang w:val="en-US"/>
        </w:rPr>
        <w:t>ref</w:t>
      </w:r>
      <w:r>
        <w:rPr>
          <w:lang w:val="en-US"/>
        </w:rPr>
        <w:t>.), and SNOMED (</w:t>
      </w:r>
      <w:r w:rsidRPr="00B4772D">
        <w:rPr>
          <w:highlight w:val="yellow"/>
          <w:lang w:val="en-US"/>
        </w:rPr>
        <w:t>ref</w:t>
      </w:r>
      <w:r>
        <w:rPr>
          <w:lang w:val="en-US"/>
        </w:rPr>
        <w:t xml:space="preserve">.), include many useful terms and term relations associated informed consent processes. The newly developed </w:t>
      </w:r>
      <w:r w:rsidRPr="00E01D20">
        <w:t xml:space="preserve">Ontology of Clinical Research (OCRe) </w:t>
      </w:r>
      <w:r w:rsidR="00DD0DA7">
        <w:rPr>
          <w:lang w:val="en-US"/>
        </w:rPr>
        <w:fldChar w:fldCharType="begin"/>
      </w:r>
      <w:r w:rsidR="00DD0DA7">
        <w:rPr>
          <w:lang w:val="en-US"/>
        </w:rPr>
        <w:instrText xml:space="preserve"> ADDIN EN.CITE &lt;EndNote&gt;&lt;Cite&gt;&lt;Author&gt;Sim&lt;/Author&gt;&lt;Year&gt;2013&lt;/Year&gt;&lt;RecNum&gt;3956&lt;/RecNum&gt;&lt;DisplayText&gt;[10]&lt;/DisplayText&gt;&lt;record&gt;&lt;rec-number&gt;3956&lt;/rec-number&gt;&lt;foreign-keys&gt;&lt;key app="EN" db-id="aexvxdszlvxe00eftfipfze80ea0pse52atf"&gt;3956&lt;/key&gt;&lt;/foreign-keys&gt;&lt;ref-type name="Journal Article"&gt;17&lt;/ref-type&gt;&lt;contributors&gt;&lt;authors&gt;&lt;author&gt;Sim, I.&lt;/author&gt;&lt;author&gt;Tu, S. W.&lt;/author&gt;&lt;author&gt;Carini, S.&lt;/author&gt;&lt;author&gt;Lehmann, H. P.&lt;/author&gt;&lt;author&gt;Pollock, B. H.&lt;/author&gt;&lt;author&gt;Peleg, M.&lt;/author&gt;&lt;author&gt;Wittkowski, K. M.&lt;/author&gt;&lt;/authors&gt;&lt;/contributors&gt;&lt;auth-address&gt;Department of Medicine, University of California, San Francisco, CA, United States. Electronic address: ida.sim@ucsf.edu.&lt;/auth-address&gt;&lt;titles&gt;&lt;title&gt;The Ontology of Clinical Research (OCRe): An informatics foundation for the science of clinical research&lt;/title&gt;&lt;secondary-title&gt;J Biomed Inform&lt;/secondary-title&gt;&lt;alt-title&gt;Journal of biomedical informatics&lt;/alt-title&gt;&lt;/titles&gt;&lt;periodical&gt;&lt;full-title&gt;J Biomed Inform&lt;/full-title&gt;&lt;/periodical&gt;&lt;dates&gt;&lt;year&gt;2013&lt;/year&gt;&lt;pub-dates&gt;&lt;date&gt;Nov 13&lt;/date&gt;&lt;/pub-dates&gt;&lt;/dates&gt;&lt;isbn&gt;1532-0480 (Electronic)&amp;#xD;1532-0464 (Linking)&lt;/isbn&gt;&lt;accession-num&gt;24239612&lt;/accession-num&gt;&lt;urls&gt;&lt;related-urls&gt;&lt;url&gt;http://www.ncbi.nlm.nih.gov/pubmed/24239612&lt;/url&gt;&lt;/related-urls&gt;&lt;/urls&gt;&lt;electronic-resource-num&gt;10.1016/j.jbi.2013.11.002&lt;/electronic-resource-num&gt;&lt;/record&gt;&lt;/Cite&gt;&lt;/EndNote&gt;</w:instrText>
      </w:r>
      <w:r w:rsidR="00DD0DA7">
        <w:rPr>
          <w:lang w:val="en-US"/>
        </w:rPr>
        <w:fldChar w:fldCharType="separate"/>
      </w:r>
      <w:r w:rsidR="00DD0DA7">
        <w:rPr>
          <w:noProof/>
          <w:lang w:val="en-US"/>
        </w:rPr>
        <w:t>[</w:t>
      </w:r>
      <w:hyperlink w:anchor="_ENREF_10" w:tooltip="Sim, 2013 #3956" w:history="1">
        <w:r w:rsidR="00DD0DA7">
          <w:rPr>
            <w:noProof/>
            <w:lang w:val="en-US"/>
          </w:rPr>
          <w:t>10</w:t>
        </w:r>
      </w:hyperlink>
      <w:r w:rsidR="00DD0DA7">
        <w:rPr>
          <w:noProof/>
          <w:lang w:val="en-US"/>
        </w:rPr>
        <w:t>]</w:t>
      </w:r>
      <w:r w:rsidR="00DD0DA7">
        <w:rPr>
          <w:lang w:val="en-US"/>
        </w:rPr>
        <w:fldChar w:fldCharType="end"/>
      </w:r>
      <w:r>
        <w:rPr>
          <w:lang w:val="en-US"/>
        </w:rPr>
        <w:t xml:space="preserve"> and Permission Ontology </w:t>
      </w:r>
      <w:r w:rsidR="00DD0DA7">
        <w:rPr>
          <w:lang w:val="en-US"/>
        </w:rPr>
        <w:fldChar w:fldCharType="begin"/>
      </w:r>
      <w:r w:rsidR="00DD0DA7">
        <w:rPr>
          <w:lang w:val="en-US"/>
        </w:rPr>
        <w:instrText xml:space="preserve"> ADDIN EN.CITE &lt;EndNote&gt;&lt;Cite&gt;&lt;Author&gt;Grando&lt;/Author&gt;&lt;Year&gt;2013&lt;/Year&gt;&lt;RecNum&gt;3958&lt;/RecNum&gt;&lt;DisplayText&gt;[11]&lt;/DisplayText&gt;&lt;record&gt;&lt;rec-number&gt;3958&lt;/rec-number&gt;&lt;foreign-keys&gt;&lt;key app="EN" db-id="aexvxdszlvxe00eftfipfze80ea0pse52atf"&gt;3958&lt;/key&gt;&lt;/foreign-keys&gt;&lt;ref-type name="Journal Article"&gt;17&lt;/ref-type&gt;&lt;contributors&gt;&lt;authors&gt;&lt;author&gt;Grando, A.&lt;/author&gt;&lt;author&gt;Schwab, R.&lt;/author&gt;&lt;/authors&gt;&lt;/contributors&gt;&lt;auth-address&gt;Division of Biomedical Informatics, University of California San Diego, La Jolla, California, USA.&amp;#xD;Moores Cancer Center Biorepository, University of California San Diego, La Jolla, California, USA.&lt;/auth-address&gt;&lt;titles&gt;&lt;title&gt;Building and evaluating an ontology-based tool for reasoning about consent permission&lt;/title&gt;&lt;secondary-title&gt;AMIA Annu Symp Proc&lt;/secondary-title&gt;&lt;alt-title&gt;AMIA ... Annual Symposium proceedings / AMIA Symposium. AMIA Symposium&lt;/alt-title&gt;&lt;/titles&gt;&lt;periodical&gt;&lt;full-title&gt;AMIA Annu Symp Proc&lt;/full-title&gt;&lt;/periodical&gt;&lt;pages&gt;514-23&lt;/pages&gt;&lt;volume&gt;2013&lt;/volume&gt;&lt;dates&gt;&lt;year&gt;2013&lt;/year&gt;&lt;/dates&gt;&lt;isbn&gt;1942-597X (Electronic)&amp;#xD;1559-4076 (Linking)&lt;/isbn&gt;&lt;accession-num&gt;24551354&lt;/accession-num&gt;&lt;urls&gt;&lt;related-urls&gt;&lt;url&gt;http://www.ncbi.nlm.nih.gov/pubmed/24551354&lt;/url&gt;&lt;/related-urls&gt;&lt;/urls&gt;&lt;custom2&gt;3900195&lt;/custom2&gt;&lt;/record&gt;&lt;/Cite&gt;&lt;/EndNote&gt;</w:instrText>
      </w:r>
      <w:r w:rsidR="00DD0DA7">
        <w:rPr>
          <w:lang w:val="en-US"/>
        </w:rPr>
        <w:fldChar w:fldCharType="separate"/>
      </w:r>
      <w:r w:rsidR="00DD0DA7">
        <w:rPr>
          <w:noProof/>
          <w:lang w:val="en-US"/>
        </w:rPr>
        <w:t>[</w:t>
      </w:r>
      <w:hyperlink w:anchor="_ENREF_11" w:tooltip="Grando, 2013 #3958" w:history="1">
        <w:r w:rsidR="00DD0DA7">
          <w:rPr>
            <w:noProof/>
            <w:lang w:val="en-US"/>
          </w:rPr>
          <w:t>11</w:t>
        </w:r>
      </w:hyperlink>
      <w:r w:rsidR="00DD0DA7">
        <w:rPr>
          <w:noProof/>
          <w:lang w:val="en-US"/>
        </w:rPr>
        <w:t>]</w:t>
      </w:r>
      <w:r w:rsidR="00DD0DA7">
        <w:rPr>
          <w:lang w:val="en-US"/>
        </w:rPr>
        <w:fldChar w:fldCharType="end"/>
      </w:r>
      <w:r>
        <w:rPr>
          <w:lang w:val="en-US"/>
        </w:rPr>
        <w:t xml:space="preserve"> introduce new terms. </w:t>
      </w:r>
      <w:r w:rsidR="00F06602">
        <w:rPr>
          <w:lang w:val="en-US"/>
        </w:rPr>
        <w:t xml:space="preserve">ThePermission Ontology focuses on representation of </w:t>
      </w:r>
      <w:r w:rsidR="00F06602" w:rsidRPr="00051AAF">
        <w:rPr>
          <w:rFonts w:eastAsia="MS Mincho"/>
          <w:lang w:eastAsia="ja-JP"/>
        </w:rPr>
        <w:t>permissions (</w:t>
      </w:r>
      <w:r w:rsidR="00F06602" w:rsidRPr="00CE2D11">
        <w:rPr>
          <w:rFonts w:eastAsia="MS Mincho"/>
          <w:i/>
          <w:lang w:val="en-US" w:eastAsia="ja-JP"/>
        </w:rPr>
        <w:t>e.g.</w:t>
      </w:r>
      <w:r w:rsidR="00F06602">
        <w:rPr>
          <w:rFonts w:eastAsia="MS Mincho"/>
          <w:lang w:val="en-US" w:eastAsia="ja-JP"/>
        </w:rPr>
        <w:t xml:space="preserve">, </w:t>
      </w:r>
      <w:r w:rsidR="00F06602" w:rsidRPr="00051AAF">
        <w:rPr>
          <w:rFonts w:eastAsia="MS Mincho"/>
          <w:lang w:eastAsia="ja-JP"/>
        </w:rPr>
        <w:t>be</w:t>
      </w:r>
      <w:r w:rsidR="00F06602">
        <w:rPr>
          <w:rFonts w:eastAsia="MS Mincho"/>
          <w:lang w:val="en-US" w:eastAsia="ja-JP"/>
        </w:rPr>
        <w:t>ing</w:t>
      </w:r>
      <w:r w:rsidR="00F06602" w:rsidRPr="00051AAF">
        <w:rPr>
          <w:rFonts w:eastAsia="MS Mincho"/>
          <w:lang w:eastAsia="ja-JP"/>
        </w:rPr>
        <w:t xml:space="preserve"> recontacted, reus</w:t>
      </w:r>
      <w:r w:rsidR="00F06602">
        <w:rPr>
          <w:rFonts w:eastAsia="MS Mincho"/>
          <w:lang w:val="en-US" w:eastAsia="ja-JP"/>
        </w:rPr>
        <w:t>ing</w:t>
      </w:r>
      <w:r w:rsidR="00F06602" w:rsidRPr="00051AAF">
        <w:rPr>
          <w:rFonts w:eastAsia="MS Mincho"/>
          <w:lang w:eastAsia="ja-JP"/>
        </w:rPr>
        <w:t xml:space="preserve"> and shar</w:t>
      </w:r>
      <w:r w:rsidR="00F06602">
        <w:rPr>
          <w:rFonts w:eastAsia="MS Mincho"/>
          <w:lang w:val="en-US" w:eastAsia="ja-JP"/>
        </w:rPr>
        <w:t>ing</w:t>
      </w:r>
      <w:r w:rsidR="00F06602" w:rsidRPr="00051AAF">
        <w:rPr>
          <w:rFonts w:eastAsia="MS Mincho"/>
          <w:lang w:eastAsia="ja-JP"/>
        </w:rPr>
        <w:t xml:space="preserve"> data, etc) and obligations (</w:t>
      </w:r>
      <w:r w:rsidR="00F06602" w:rsidRPr="00CE2D11">
        <w:rPr>
          <w:rFonts w:eastAsia="MS Mincho"/>
          <w:i/>
          <w:lang w:val="en-US" w:eastAsia="ja-JP"/>
        </w:rPr>
        <w:t>e.g.</w:t>
      </w:r>
      <w:r w:rsidR="00F06602">
        <w:rPr>
          <w:rFonts w:eastAsia="MS Mincho"/>
          <w:lang w:val="en-US" w:eastAsia="ja-JP"/>
        </w:rPr>
        <w:t xml:space="preserve">, </w:t>
      </w:r>
      <w:r w:rsidR="00F06602" w:rsidRPr="00051AAF">
        <w:rPr>
          <w:rFonts w:eastAsia="MS Mincho"/>
          <w:lang w:eastAsia="ja-JP"/>
        </w:rPr>
        <w:t>destroy</w:t>
      </w:r>
      <w:r w:rsidR="00F06602">
        <w:rPr>
          <w:rFonts w:eastAsia="MS Mincho"/>
          <w:lang w:val="en-US" w:eastAsia="ja-JP"/>
        </w:rPr>
        <w:t>ing</w:t>
      </w:r>
      <w:r w:rsidR="00F06602" w:rsidRPr="00051AAF">
        <w:rPr>
          <w:rFonts w:eastAsia="MS Mincho"/>
          <w:lang w:eastAsia="ja-JP"/>
        </w:rPr>
        <w:t xml:space="preserve"> bio-samples and records in case of withdrawal)</w:t>
      </w:r>
      <w:r w:rsidR="00F06602">
        <w:rPr>
          <w:rFonts w:eastAsia="MS Mincho"/>
          <w:lang w:val="en-US" w:eastAsia="ja-JP"/>
        </w:rPr>
        <w:t xml:space="preserve">. </w:t>
      </w:r>
      <w:r>
        <w:rPr>
          <w:lang w:val="en-US"/>
        </w:rPr>
        <w:t xml:space="preserve">However, non of these systems use BFO as the upper level ontology and follow the OBO Foundry principles. </w:t>
      </w:r>
    </w:p>
    <w:p w14:paraId="7358DD34" w14:textId="78FD80B7" w:rsidR="002C7B7E" w:rsidRPr="00CE2D11" w:rsidRDefault="002C7B7E" w:rsidP="00CE2D11">
      <w:pPr>
        <w:spacing w:after="120" w:line="228" w:lineRule="auto"/>
        <w:ind w:firstLine="288"/>
        <w:jc w:val="both"/>
      </w:pPr>
      <w:r w:rsidRPr="00CE2D11">
        <w:rPr>
          <w:rFonts w:eastAsia="MS Mincho"/>
          <w:lang w:eastAsia="ja-JP"/>
        </w:rPr>
        <w:t xml:space="preserve">Besides the previously known efforts, such as OCRe and UCSD’s permission ontology, two more groups are working on informed consent related web application or eConsent. One is d-act ontology and biobank ontology from </w:t>
      </w:r>
      <w:r w:rsidR="00CE2D11">
        <w:rPr>
          <w:rFonts w:eastAsia="MS Mincho"/>
          <w:lang w:eastAsia="ja-JP"/>
        </w:rPr>
        <w:t xml:space="preserve">Drs. </w:t>
      </w:r>
      <w:r w:rsidRPr="00CE2D11">
        <w:rPr>
          <w:rFonts w:eastAsia="MS Mincho"/>
          <w:lang w:eastAsia="ja-JP"/>
        </w:rPr>
        <w:t>Bill Hogan</w:t>
      </w:r>
      <w:r w:rsidR="00CE2D11">
        <w:rPr>
          <w:rFonts w:eastAsia="MS Mincho"/>
          <w:lang w:eastAsia="ja-JP"/>
        </w:rPr>
        <w:t xml:space="preserve"> and </w:t>
      </w:r>
      <w:r w:rsidR="00CE2D11" w:rsidRPr="00051AAF">
        <w:t>Mathias Brochhausen</w:t>
      </w:r>
      <w:r w:rsidRPr="00CE2D11">
        <w:rPr>
          <w:rFonts w:eastAsia="MS Mincho"/>
          <w:lang w:eastAsia="ja-JP"/>
        </w:rPr>
        <w:t>’s group</w:t>
      </w:r>
      <w:r w:rsidR="00CE2D11">
        <w:rPr>
          <w:rFonts w:eastAsia="MS Mincho"/>
          <w:lang w:eastAsia="ja-JP"/>
        </w:rPr>
        <w:t>s</w:t>
      </w:r>
      <w:r w:rsidRPr="00CE2D11">
        <w:rPr>
          <w:rFonts w:eastAsia="MS Mincho"/>
          <w:lang w:eastAsia="ja-JP"/>
        </w:rPr>
        <w:t xml:space="preserve"> in UAMS. </w:t>
      </w:r>
      <w:r w:rsidRPr="00CE2D11">
        <w:t>UAMS’s work is BFO</w:t>
      </w:r>
      <w:r w:rsidR="00F06602">
        <w:t>-</w:t>
      </w:r>
      <w:r w:rsidRPr="00CE2D11">
        <w:t xml:space="preserve">based, </w:t>
      </w:r>
      <w:r w:rsidR="00CE2D11">
        <w:t>and t</w:t>
      </w:r>
      <w:r w:rsidRPr="00CE2D11">
        <w:t xml:space="preserve">heir work including: 1) </w:t>
      </w:r>
      <w:r w:rsidRPr="00CE2D11">
        <w:lastRenderedPageBreak/>
        <w:t>OMIABIS (Ontologized MIABIS (OMIABIS) , the Minimum Information About Biobank data Sharing (MIABIS)</w:t>
      </w:r>
      <w:r w:rsidR="00422857">
        <w:t xml:space="preserve"> (</w:t>
      </w:r>
      <w:r w:rsidR="00422857" w:rsidRPr="00B4772D">
        <w:rPr>
          <w:highlight w:val="yellow"/>
        </w:rPr>
        <w:t>ref</w:t>
      </w:r>
      <w:r w:rsidR="00422857">
        <w:t>.)</w:t>
      </w:r>
      <w:r w:rsidRPr="00CE2D11">
        <w:t>; 2) document act ontology (</w:t>
      </w:r>
      <w:hyperlink r:id="rId26" w:tgtFrame="_blank" w:history="1">
        <w:r w:rsidRPr="00CE2D11">
          <w:t>http://purl.obolibrary.org/obo/iao/d-acts.owl</w:t>
        </w:r>
      </w:hyperlink>
      <w:r w:rsidRPr="00CE2D11">
        <w:t>)</w:t>
      </w:r>
      <w:r w:rsidR="00422857">
        <w:t xml:space="preserve"> (</w:t>
      </w:r>
      <w:r w:rsidR="00422857" w:rsidRPr="00B4772D">
        <w:rPr>
          <w:highlight w:val="yellow"/>
        </w:rPr>
        <w:t>ref</w:t>
      </w:r>
      <w:r w:rsidR="00422857">
        <w:t>.)</w:t>
      </w:r>
      <w:r w:rsidRPr="00CE2D11">
        <w:t xml:space="preserve">; </w:t>
      </w:r>
      <w:r w:rsidR="00CE2D11">
        <w:t xml:space="preserve">and </w:t>
      </w:r>
      <w:r w:rsidRPr="00CE2D11">
        <w:t>3) OMRSE (Ontology of Medically Related Social Entities)</w:t>
      </w:r>
      <w:r w:rsidR="00422857">
        <w:t xml:space="preserve"> (</w:t>
      </w:r>
      <w:r w:rsidR="00422857" w:rsidRPr="00B4772D">
        <w:rPr>
          <w:highlight w:val="yellow"/>
        </w:rPr>
        <w:t>ref</w:t>
      </w:r>
      <w:r w:rsidR="00422857">
        <w:t>.)</w:t>
      </w:r>
      <w:r w:rsidRPr="00CE2D11">
        <w:t xml:space="preserve">. </w:t>
      </w:r>
      <w:r w:rsidR="00CE2D11">
        <w:t xml:space="preserve">We look forward to </w:t>
      </w:r>
      <w:r w:rsidR="00CE2D11" w:rsidRPr="00051AAF">
        <w:t xml:space="preserve">working with </w:t>
      </w:r>
      <w:r w:rsidR="00CE2D11">
        <w:t xml:space="preserve">them and the whole community on integrating these ontologies. </w:t>
      </w:r>
    </w:p>
    <w:p w14:paraId="19E01956" w14:textId="1BE55F68" w:rsidR="00F06602" w:rsidRDefault="00CE2D11" w:rsidP="00D80384">
      <w:pPr>
        <w:pStyle w:val="BodyText"/>
        <w:rPr>
          <w:lang w:val="en-US"/>
        </w:rPr>
      </w:pPr>
      <w:r>
        <w:rPr>
          <w:lang w:val="en-US"/>
        </w:rPr>
        <w:t>Nowedays more and more clinical requirements are fulfilled with electronic formats. We anticipate that the era of electronic consenting is coming soon. To meet this need, the community-based open source ICO will likely become a central component. Different ICO use cases can be developed. For example, s</w:t>
      </w:r>
      <w:r w:rsidR="00F06602">
        <w:rPr>
          <w:lang w:val="en-US"/>
        </w:rPr>
        <w:t>ince the basic information is recorded in the informed consent forms, it is possible to use the contents specified in the informed consent forms as the linkages for efficient query of specimen stored in biobank.</w:t>
      </w:r>
      <w:r>
        <w:rPr>
          <w:lang w:val="en-US"/>
        </w:rPr>
        <w:t xml:space="preserve"> More use cases have been introduced in this article. I</w:t>
      </w:r>
      <w:r w:rsidR="00F06602">
        <w:rPr>
          <w:lang w:val="en-US"/>
        </w:rPr>
        <w:t xml:space="preserve">t is </w:t>
      </w:r>
      <w:r>
        <w:rPr>
          <w:lang w:val="en-US"/>
        </w:rPr>
        <w:t xml:space="preserve">also </w:t>
      </w:r>
      <w:r w:rsidR="00F06602">
        <w:rPr>
          <w:lang w:val="en-US"/>
        </w:rPr>
        <w:t xml:space="preserve">noted that many of these use cases cannot be easily achieved without collaboration with other ontology teams, software development groups, and domain experts in the clinical and legal regulation departments. However, these use cases will promote us to further develop ICO for its final successful usage in clinical fields. </w:t>
      </w:r>
    </w:p>
    <w:p w14:paraId="21EBDDF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0AE05DE" w14:textId="77777777" w:rsidR="00575BCA" w:rsidRDefault="00932B28" w:rsidP="00BD09A7">
      <w:pPr>
        <w:pStyle w:val="BodyText"/>
      </w:pPr>
      <w:r w:rsidRPr="00932B28">
        <w:rPr>
          <w:lang w:val="en-US"/>
        </w:rPr>
        <w:t xml:space="preserve">We thank Drs. </w:t>
      </w:r>
      <w:r w:rsidR="00BD09A7" w:rsidRPr="00BD09A7">
        <w:rPr>
          <w:lang w:val="en-US"/>
        </w:rPr>
        <w:t>Nicholas H. Steneck</w:t>
      </w:r>
      <w:r w:rsidR="00BD09A7">
        <w:rPr>
          <w:lang w:val="en-US"/>
        </w:rPr>
        <w:t xml:space="preserve"> and </w:t>
      </w:r>
      <w:r w:rsidR="00BD09A7" w:rsidRPr="00BD09A7">
        <w:rPr>
          <w:lang w:val="en-US"/>
        </w:rPr>
        <w:t>Blake J. Roessler</w:t>
      </w:r>
      <w:r w:rsidRPr="00932B28">
        <w:rPr>
          <w:lang w:val="en-US"/>
        </w:rPr>
        <w:t xml:space="preserve"> for their valuable discussions and feedback. This research is supported by </w:t>
      </w:r>
      <w:r w:rsidR="00E8231E">
        <w:rPr>
          <w:lang w:val="en-US"/>
        </w:rPr>
        <w:t xml:space="preserve">a University of Michigan MCubed project. </w:t>
      </w:r>
    </w:p>
    <w:p w14:paraId="5F241300" w14:textId="77777777" w:rsidR="009303D9" w:rsidRDefault="009303D9" w:rsidP="005B520E">
      <w:pPr>
        <w:pStyle w:val="Heading5"/>
      </w:pPr>
      <w:r w:rsidRPr="005B520E">
        <w:t>References</w:t>
      </w:r>
    </w:p>
    <w:p w14:paraId="44784864" w14:textId="77777777" w:rsidR="00DD0DA7" w:rsidRPr="00DD0DA7" w:rsidRDefault="00DD0DA7" w:rsidP="00DD0DA7">
      <w:pPr>
        <w:ind w:left="720" w:hanging="720"/>
        <w:jc w:val="left"/>
        <w:rPr>
          <w:noProof/>
          <w:sz w:val="16"/>
          <w:szCs w:val="16"/>
        </w:rPr>
      </w:pPr>
      <w:r w:rsidRPr="00DD0DA7">
        <w:rPr>
          <w:sz w:val="16"/>
          <w:szCs w:val="16"/>
        </w:rPr>
        <w:fldChar w:fldCharType="begin"/>
      </w:r>
      <w:r w:rsidRPr="00DD0DA7">
        <w:rPr>
          <w:sz w:val="16"/>
          <w:szCs w:val="16"/>
        </w:rPr>
        <w:instrText xml:space="preserve"> ADDIN EN.REFLIST </w:instrText>
      </w:r>
      <w:r w:rsidRPr="00DD0DA7">
        <w:rPr>
          <w:sz w:val="16"/>
          <w:szCs w:val="16"/>
        </w:rPr>
        <w:fldChar w:fldCharType="separate"/>
      </w:r>
      <w:r w:rsidRPr="00DD0DA7">
        <w:rPr>
          <w:noProof/>
          <w:sz w:val="16"/>
          <w:szCs w:val="16"/>
        </w:rPr>
        <w:t>[1]</w:t>
      </w:r>
      <w:r w:rsidRPr="00DD0DA7">
        <w:rPr>
          <w:noProof/>
          <w:sz w:val="16"/>
          <w:szCs w:val="16"/>
        </w:rPr>
        <w:tab/>
        <w:t xml:space="preserve">B. Smith, M. Ashburner, C. Rosse, J. Bard, W. Bug, W. Ceusters, L. J. Goldberg, K. Eilbeck, A. Ireland, C. J. Mungall, N. Leontis, P. Rocca-Serra, A. Ruttenberg, S. A. Sansone, R. H. Scheuermann, N. Shah, P. L. Whetzel, and S. Lewis, "The OBO Foundry: coordinated evolution of ontologies to support biomedical data integration," </w:t>
      </w:r>
      <w:r w:rsidRPr="00DD0DA7">
        <w:rPr>
          <w:i/>
          <w:noProof/>
          <w:sz w:val="16"/>
          <w:szCs w:val="16"/>
        </w:rPr>
        <w:t xml:space="preserve">Nat Biotechnol, </w:t>
      </w:r>
      <w:r w:rsidRPr="00DD0DA7">
        <w:rPr>
          <w:noProof/>
          <w:sz w:val="16"/>
          <w:szCs w:val="16"/>
        </w:rPr>
        <w:t>vol. 25, pp. 1251-5, Nov 2007.</w:t>
      </w:r>
    </w:p>
    <w:p w14:paraId="557DECEF" w14:textId="77777777" w:rsidR="00DD0DA7" w:rsidRPr="00DD0DA7" w:rsidRDefault="00DD0DA7" w:rsidP="00DD0DA7">
      <w:pPr>
        <w:ind w:left="720" w:hanging="720"/>
        <w:jc w:val="left"/>
        <w:rPr>
          <w:noProof/>
          <w:sz w:val="16"/>
          <w:szCs w:val="16"/>
        </w:rPr>
      </w:pPr>
      <w:r w:rsidRPr="00DD0DA7">
        <w:rPr>
          <w:noProof/>
          <w:sz w:val="16"/>
          <w:szCs w:val="16"/>
        </w:rPr>
        <w:lastRenderedPageBreak/>
        <w:t>[2]</w:t>
      </w:r>
      <w:r w:rsidRPr="00DD0DA7">
        <w:rPr>
          <w:noProof/>
          <w:sz w:val="16"/>
          <w:szCs w:val="16"/>
        </w:rPr>
        <w:tab/>
        <w:t xml:space="preserve">P. Grenon and B. Smith, "SNAP and SPAN: Towards Dynamic Spatial Ontology," </w:t>
      </w:r>
      <w:r w:rsidRPr="00DD0DA7">
        <w:rPr>
          <w:i/>
          <w:noProof/>
          <w:sz w:val="16"/>
          <w:szCs w:val="16"/>
        </w:rPr>
        <w:t xml:space="preserve">Spatial Cognition and Computation, </w:t>
      </w:r>
      <w:r w:rsidRPr="00DD0DA7">
        <w:rPr>
          <w:noProof/>
          <w:sz w:val="16"/>
          <w:szCs w:val="16"/>
        </w:rPr>
        <w:t>vol. 4, pp. 69-103, 2004.</w:t>
      </w:r>
    </w:p>
    <w:p w14:paraId="5AF76709" w14:textId="77777777" w:rsidR="00DD0DA7" w:rsidRPr="00DD0DA7" w:rsidRDefault="00DD0DA7" w:rsidP="00DD0DA7">
      <w:pPr>
        <w:ind w:left="720" w:hanging="720"/>
        <w:jc w:val="left"/>
        <w:rPr>
          <w:noProof/>
          <w:sz w:val="16"/>
          <w:szCs w:val="16"/>
        </w:rPr>
      </w:pPr>
      <w:r w:rsidRPr="00DD0DA7">
        <w:rPr>
          <w:noProof/>
          <w:sz w:val="16"/>
          <w:szCs w:val="16"/>
        </w:rPr>
        <w:t>[3]</w:t>
      </w:r>
      <w:r w:rsidRPr="00DD0DA7">
        <w:rPr>
          <w:noProof/>
          <w:sz w:val="16"/>
          <w:szCs w:val="16"/>
        </w:rPr>
        <w:tab/>
        <w:t xml:space="preserve">B. Smith and W. Ceusters, "Ontological realism: A methodology for coordinated evolution of scientific ontologies," </w:t>
      </w:r>
      <w:r w:rsidRPr="00DD0DA7">
        <w:rPr>
          <w:i/>
          <w:noProof/>
          <w:sz w:val="16"/>
          <w:szCs w:val="16"/>
        </w:rPr>
        <w:t xml:space="preserve">Applied Ontology, </w:t>
      </w:r>
      <w:r w:rsidRPr="00DD0DA7">
        <w:rPr>
          <w:noProof/>
          <w:sz w:val="16"/>
          <w:szCs w:val="16"/>
        </w:rPr>
        <w:t>vol. 5, pp. 139-188, 2010.</w:t>
      </w:r>
    </w:p>
    <w:p w14:paraId="6038B8C8" w14:textId="77777777" w:rsidR="00DD0DA7" w:rsidRPr="00DD0DA7" w:rsidRDefault="00DD0DA7" w:rsidP="00DD0DA7">
      <w:pPr>
        <w:ind w:left="720" w:hanging="720"/>
        <w:jc w:val="left"/>
        <w:rPr>
          <w:noProof/>
          <w:sz w:val="16"/>
          <w:szCs w:val="16"/>
        </w:rPr>
      </w:pPr>
      <w:r w:rsidRPr="00DD0DA7">
        <w:rPr>
          <w:noProof/>
          <w:sz w:val="16"/>
          <w:szCs w:val="16"/>
        </w:rPr>
        <w:t>[4]</w:t>
      </w:r>
      <w:r w:rsidRPr="00DD0DA7">
        <w:rPr>
          <w:noProof/>
          <w:sz w:val="16"/>
          <w:szCs w:val="16"/>
        </w:rPr>
        <w:tab/>
        <w:t xml:space="preserve">R. R. Brinkman, M. Courtot, D. Derom, J. M. Fostel, Y. He, P. Lord, J. Malone, H. Parkinson, B. Peters, P. Rocca-Serra, A. Ruttenberg, S. A. Sansone, L. N. Soldatova, C. J. Stoeckert, Jr., J. A. Turner, J. Zheng, and O. B. I. consortium, "Modeling biomedical experimental processes with OBI," </w:t>
      </w:r>
      <w:r w:rsidRPr="00DD0DA7">
        <w:rPr>
          <w:i/>
          <w:noProof/>
          <w:sz w:val="16"/>
          <w:szCs w:val="16"/>
        </w:rPr>
        <w:t xml:space="preserve">J Biomed Semantics, </w:t>
      </w:r>
      <w:r w:rsidRPr="00DD0DA7">
        <w:rPr>
          <w:noProof/>
          <w:sz w:val="16"/>
          <w:szCs w:val="16"/>
        </w:rPr>
        <w:t>vol. 1 Suppl 1, p. S7, 2010.</w:t>
      </w:r>
    </w:p>
    <w:p w14:paraId="7B15BBCD" w14:textId="77777777" w:rsidR="00DD0DA7" w:rsidRPr="00DD0DA7" w:rsidRDefault="00DD0DA7" w:rsidP="00DD0DA7">
      <w:pPr>
        <w:ind w:left="720" w:hanging="720"/>
        <w:jc w:val="left"/>
        <w:rPr>
          <w:noProof/>
          <w:sz w:val="16"/>
          <w:szCs w:val="16"/>
        </w:rPr>
      </w:pPr>
      <w:r w:rsidRPr="00DD0DA7">
        <w:rPr>
          <w:noProof/>
          <w:sz w:val="16"/>
          <w:szCs w:val="16"/>
        </w:rPr>
        <w:t>[5]</w:t>
      </w:r>
      <w:r w:rsidRPr="00DD0DA7">
        <w:rPr>
          <w:noProof/>
          <w:sz w:val="16"/>
          <w:szCs w:val="16"/>
        </w:rPr>
        <w:tab/>
        <w:t xml:space="preserve">J. Zheng, Z. Xiang, C. J. Stoeckert, Jr., and Y. He, "Ontodog: a web-based ontology community view generation tool," </w:t>
      </w:r>
      <w:r w:rsidRPr="00DD0DA7">
        <w:rPr>
          <w:i/>
          <w:noProof/>
          <w:sz w:val="16"/>
          <w:szCs w:val="16"/>
        </w:rPr>
        <w:t xml:space="preserve">Bioinformatics, </w:t>
      </w:r>
      <w:r w:rsidRPr="00DD0DA7">
        <w:rPr>
          <w:noProof/>
          <w:sz w:val="16"/>
          <w:szCs w:val="16"/>
        </w:rPr>
        <w:t>Feb 1 2014.</w:t>
      </w:r>
    </w:p>
    <w:p w14:paraId="0BD29DF0" w14:textId="77777777" w:rsidR="00DD0DA7" w:rsidRPr="00DD0DA7" w:rsidRDefault="00DD0DA7" w:rsidP="00DD0DA7">
      <w:pPr>
        <w:ind w:left="720" w:hanging="720"/>
        <w:jc w:val="left"/>
        <w:rPr>
          <w:noProof/>
          <w:sz w:val="16"/>
          <w:szCs w:val="16"/>
        </w:rPr>
      </w:pPr>
      <w:r w:rsidRPr="00DD0DA7">
        <w:rPr>
          <w:noProof/>
          <w:sz w:val="16"/>
          <w:szCs w:val="16"/>
        </w:rPr>
        <w:t>[6]</w:t>
      </w:r>
      <w:r w:rsidRPr="00DD0DA7">
        <w:rPr>
          <w:noProof/>
          <w:sz w:val="16"/>
          <w:szCs w:val="16"/>
        </w:rPr>
        <w:tab/>
        <w:t xml:space="preserve">Z. Xiang, M. Courtot, R. R. Brinkman, A. Ruttenberg, and Y. He, "OntoFox: web-based support for ontology reuse," </w:t>
      </w:r>
      <w:r w:rsidRPr="00DD0DA7">
        <w:rPr>
          <w:i/>
          <w:noProof/>
          <w:sz w:val="16"/>
          <w:szCs w:val="16"/>
        </w:rPr>
        <w:t xml:space="preserve">BMC Res Notes, </w:t>
      </w:r>
      <w:r w:rsidRPr="00DD0DA7">
        <w:rPr>
          <w:noProof/>
          <w:sz w:val="16"/>
          <w:szCs w:val="16"/>
        </w:rPr>
        <w:t>vol. 3, p. 175, 2010.</w:t>
      </w:r>
    </w:p>
    <w:p w14:paraId="2A01BA69" w14:textId="77777777" w:rsidR="00DD0DA7" w:rsidRPr="00DD0DA7" w:rsidRDefault="00DD0DA7" w:rsidP="00DD0DA7">
      <w:pPr>
        <w:ind w:left="720" w:hanging="720"/>
        <w:jc w:val="left"/>
        <w:rPr>
          <w:noProof/>
          <w:sz w:val="16"/>
          <w:szCs w:val="16"/>
        </w:rPr>
      </w:pPr>
      <w:r w:rsidRPr="00DD0DA7">
        <w:rPr>
          <w:noProof/>
          <w:sz w:val="16"/>
          <w:szCs w:val="16"/>
        </w:rPr>
        <w:t>[7]</w:t>
      </w:r>
      <w:r w:rsidRPr="00DD0DA7">
        <w:rPr>
          <w:noProof/>
          <w:sz w:val="16"/>
          <w:szCs w:val="16"/>
        </w:rPr>
        <w:tab/>
        <w:t xml:space="preserve">Z. Xiang, C. Mungall, A. Ruttenberg, and Y. He, "Ontobee: A linked data server and browser for ontology terms," in </w:t>
      </w:r>
      <w:r w:rsidRPr="00DD0DA7">
        <w:rPr>
          <w:i/>
          <w:noProof/>
          <w:sz w:val="16"/>
          <w:szCs w:val="16"/>
        </w:rPr>
        <w:t>The 2nd International Conference on Biomedical Ontologies (ICBO)</w:t>
      </w:r>
      <w:r w:rsidRPr="00DD0DA7">
        <w:rPr>
          <w:noProof/>
          <w:sz w:val="16"/>
          <w:szCs w:val="16"/>
        </w:rPr>
        <w:t>, Buffalo, NY, USA, 2011, pp. Pages 279-281 [http://ceur-ws.org/Vol-833/paper48.pdf].</w:t>
      </w:r>
    </w:p>
    <w:p w14:paraId="1F5906CB" w14:textId="77777777" w:rsidR="00DD0DA7" w:rsidRPr="00DD0DA7" w:rsidRDefault="00DD0DA7" w:rsidP="00DD0DA7">
      <w:pPr>
        <w:ind w:left="720" w:hanging="720"/>
        <w:jc w:val="left"/>
        <w:rPr>
          <w:noProof/>
          <w:sz w:val="16"/>
          <w:szCs w:val="16"/>
        </w:rPr>
      </w:pPr>
      <w:r w:rsidRPr="00DD0DA7">
        <w:rPr>
          <w:noProof/>
          <w:sz w:val="16"/>
          <w:szCs w:val="16"/>
        </w:rPr>
        <w:t>[8]</w:t>
      </w:r>
      <w:r w:rsidRPr="00DD0DA7">
        <w:rPr>
          <w:noProof/>
          <w:sz w:val="16"/>
          <w:szCs w:val="16"/>
        </w:rPr>
        <w:tab/>
        <w:t xml:space="preserve">B. Smith, W. Ceusters, B. Klagges, J. Kohler, A. Kumar, J. Lomax, C. Mungall, F. Neuhaus, A. L. Rector, and C. Rosse, "Relations in biomedical ontologies," </w:t>
      </w:r>
      <w:r w:rsidRPr="00DD0DA7">
        <w:rPr>
          <w:i/>
          <w:noProof/>
          <w:sz w:val="16"/>
          <w:szCs w:val="16"/>
        </w:rPr>
        <w:t xml:space="preserve">Genome Biol, </w:t>
      </w:r>
      <w:r w:rsidRPr="00DD0DA7">
        <w:rPr>
          <w:noProof/>
          <w:sz w:val="16"/>
          <w:szCs w:val="16"/>
        </w:rPr>
        <w:t>vol. 6, p. R46, 2005.</w:t>
      </w:r>
    </w:p>
    <w:p w14:paraId="35665983" w14:textId="77777777" w:rsidR="00DD0DA7" w:rsidRPr="00DD0DA7" w:rsidRDefault="00DD0DA7" w:rsidP="00DD0DA7">
      <w:pPr>
        <w:ind w:left="720" w:hanging="720"/>
        <w:jc w:val="left"/>
        <w:rPr>
          <w:noProof/>
          <w:sz w:val="16"/>
          <w:szCs w:val="16"/>
        </w:rPr>
      </w:pPr>
      <w:r w:rsidRPr="00DD0DA7">
        <w:rPr>
          <w:noProof/>
          <w:sz w:val="16"/>
          <w:szCs w:val="16"/>
        </w:rPr>
        <w:t>[9]</w:t>
      </w:r>
      <w:r w:rsidRPr="00DD0DA7">
        <w:rPr>
          <w:noProof/>
          <w:sz w:val="16"/>
          <w:szCs w:val="16"/>
        </w:rPr>
        <w:tab/>
        <w:t xml:space="preserve">O. Bodenreider, "The Unified Medical Language System (UMLS): integrating biomedical terminology," </w:t>
      </w:r>
      <w:r w:rsidRPr="00DD0DA7">
        <w:rPr>
          <w:i/>
          <w:noProof/>
          <w:sz w:val="16"/>
          <w:szCs w:val="16"/>
        </w:rPr>
        <w:t xml:space="preserve">Nucleic Acids Res, </w:t>
      </w:r>
      <w:r w:rsidRPr="00DD0DA7">
        <w:rPr>
          <w:noProof/>
          <w:sz w:val="16"/>
          <w:szCs w:val="16"/>
        </w:rPr>
        <w:t>vol. 32, pp. D267-70, Jan 1 2004.</w:t>
      </w:r>
    </w:p>
    <w:p w14:paraId="3284C02C" w14:textId="77777777" w:rsidR="00DD0DA7" w:rsidRPr="00DD0DA7" w:rsidRDefault="00DD0DA7" w:rsidP="00DD0DA7">
      <w:pPr>
        <w:ind w:left="720" w:hanging="720"/>
        <w:jc w:val="left"/>
        <w:rPr>
          <w:noProof/>
          <w:sz w:val="16"/>
          <w:szCs w:val="16"/>
        </w:rPr>
      </w:pPr>
      <w:r w:rsidRPr="00DD0DA7">
        <w:rPr>
          <w:noProof/>
          <w:sz w:val="16"/>
          <w:szCs w:val="16"/>
        </w:rPr>
        <w:t>[10]</w:t>
      </w:r>
      <w:r w:rsidRPr="00DD0DA7">
        <w:rPr>
          <w:noProof/>
          <w:sz w:val="16"/>
          <w:szCs w:val="16"/>
        </w:rPr>
        <w:tab/>
        <w:t xml:space="preserve">I. Sim, S. W. Tu, S. Carini, H. P. Lehmann, B. H. Pollock, M. Peleg, and K. M. Wittkowski, "The Ontology of Clinical Research (OCRe): An informatics foundation for the science of clinical research," </w:t>
      </w:r>
      <w:r w:rsidRPr="00DD0DA7">
        <w:rPr>
          <w:i/>
          <w:noProof/>
          <w:sz w:val="16"/>
          <w:szCs w:val="16"/>
        </w:rPr>
        <w:t xml:space="preserve">J Biomed Inform, </w:t>
      </w:r>
      <w:r w:rsidRPr="00DD0DA7">
        <w:rPr>
          <w:noProof/>
          <w:sz w:val="16"/>
          <w:szCs w:val="16"/>
        </w:rPr>
        <w:t>Nov 13 2013.</w:t>
      </w:r>
    </w:p>
    <w:p w14:paraId="29CD19B3" w14:textId="77777777" w:rsidR="00DD0DA7" w:rsidRPr="00DD0DA7" w:rsidRDefault="00DD0DA7" w:rsidP="00DD0DA7">
      <w:pPr>
        <w:ind w:left="720" w:hanging="720"/>
        <w:jc w:val="left"/>
        <w:rPr>
          <w:noProof/>
          <w:sz w:val="16"/>
          <w:szCs w:val="16"/>
        </w:rPr>
      </w:pPr>
      <w:r w:rsidRPr="00DD0DA7">
        <w:rPr>
          <w:noProof/>
          <w:sz w:val="16"/>
          <w:szCs w:val="16"/>
        </w:rPr>
        <w:t>[11]</w:t>
      </w:r>
      <w:r w:rsidRPr="00DD0DA7">
        <w:rPr>
          <w:noProof/>
          <w:sz w:val="16"/>
          <w:szCs w:val="16"/>
        </w:rPr>
        <w:tab/>
        <w:t xml:space="preserve">A. Grando and R. Schwab, "Building and evaluating an ontology-based tool for reasoning about consent permission," </w:t>
      </w:r>
      <w:r w:rsidRPr="00DD0DA7">
        <w:rPr>
          <w:i/>
          <w:noProof/>
          <w:sz w:val="16"/>
          <w:szCs w:val="16"/>
        </w:rPr>
        <w:t xml:space="preserve">AMIA Annu Symp Proc, </w:t>
      </w:r>
      <w:r w:rsidRPr="00DD0DA7">
        <w:rPr>
          <w:noProof/>
          <w:sz w:val="16"/>
          <w:szCs w:val="16"/>
        </w:rPr>
        <w:t>vol. 2013, pp. 514-23, 2013.</w:t>
      </w:r>
    </w:p>
    <w:p w14:paraId="3C5FA6F8" w14:textId="77777777" w:rsidR="00DD0DA7" w:rsidRPr="00DD0DA7" w:rsidRDefault="00DD0DA7" w:rsidP="00DD0DA7">
      <w:pPr>
        <w:jc w:val="left"/>
        <w:rPr>
          <w:noProof/>
          <w:sz w:val="16"/>
          <w:szCs w:val="16"/>
        </w:rPr>
      </w:pPr>
    </w:p>
    <w:p w14:paraId="3C9541C0" w14:textId="77777777" w:rsidR="00DD0DA7" w:rsidRPr="00DD0DA7" w:rsidRDefault="00DD0DA7" w:rsidP="00DD0DA7">
      <w:pPr>
        <w:jc w:val="left"/>
        <w:rPr>
          <w:sz w:val="16"/>
          <w:szCs w:val="16"/>
        </w:rPr>
      </w:pPr>
      <w:r w:rsidRPr="00DD0DA7">
        <w:rPr>
          <w:sz w:val="16"/>
          <w:szCs w:val="16"/>
        </w:rPr>
        <w:fldChar w:fldCharType="end"/>
      </w:r>
    </w:p>
    <w:p w14:paraId="3E7EDFC0" w14:textId="77777777" w:rsidR="00DD0DA7" w:rsidRDefault="00DD0DA7" w:rsidP="00F07F67">
      <w:pPr>
        <w:pStyle w:val="references"/>
        <w:numPr>
          <w:ilvl w:val="0"/>
          <w:numId w:val="0"/>
        </w:numPr>
        <w:ind w:left="360" w:hanging="360"/>
        <w:sectPr w:rsidR="00DD0DA7" w:rsidSect="00C919A4">
          <w:type w:val="continuous"/>
          <w:pgSz w:w="12240" w:h="15840" w:code="1"/>
          <w:pgMar w:top="1080" w:right="907" w:bottom="1440" w:left="907" w:header="720" w:footer="720" w:gutter="0"/>
          <w:cols w:num="2" w:space="360"/>
          <w:docGrid w:linePitch="360"/>
        </w:sectPr>
      </w:pPr>
    </w:p>
    <w:p w14:paraId="07F0ACEA" w14:textId="77777777" w:rsidR="00814E12" w:rsidRDefault="00814E12" w:rsidP="005B520E"/>
    <w:p w14:paraId="1C3536CA" w14:textId="77777777" w:rsidR="00DD0DA7" w:rsidRDefault="00DD0DA7" w:rsidP="004A2D0A">
      <w:pPr>
        <w:jc w:val="left"/>
        <w:rPr>
          <w:sz w:val="16"/>
          <w:szCs w:val="16"/>
        </w:rPr>
      </w:pPr>
    </w:p>
    <w:p w14:paraId="5CD8B335" w14:textId="45082B6E" w:rsidR="00814E12" w:rsidRPr="004A2D0A" w:rsidRDefault="00814E12" w:rsidP="004A2D0A">
      <w:pPr>
        <w:jc w:val="left"/>
        <w:rPr>
          <w:sz w:val="16"/>
          <w:szCs w:val="16"/>
        </w:rPr>
      </w:pPr>
    </w:p>
    <w:sectPr w:rsidR="00814E12" w:rsidRPr="004A2D0A">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holas Steneck" w:date="2014-05-12T22:31:00Z" w:initials="NS">
    <w:p w14:paraId="682CAFEC" w14:textId="67382BB8" w:rsidR="00C91BC0" w:rsidRDefault="00C91BC0">
      <w:pPr>
        <w:pStyle w:val="CommentText"/>
      </w:pPr>
      <w:r>
        <w:rPr>
          <w:rStyle w:val="CommentReference"/>
        </w:rPr>
        <w:annotationRef/>
      </w:r>
      <w:r>
        <w:t>Awkward first system.  I would base on Common Rule.  Nothing is presumed, it is required.  The information that must be included is specified.  Ground paper on regulations.</w:t>
      </w:r>
    </w:p>
  </w:comment>
  <w:comment w:id="1" w:author="Harris, Marcelline" w:date="2014-05-11T14:20:00Z" w:initials="MRH">
    <w:p w14:paraId="55B1779C" w14:textId="2FCCDE84" w:rsidR="00C91BC0" w:rsidRDefault="00C91BC0" w:rsidP="007725E3">
      <w:pPr>
        <w:pStyle w:val="CommentText"/>
      </w:pPr>
      <w:r>
        <w:rPr>
          <w:rStyle w:val="CommentReference"/>
        </w:rPr>
        <w:annotationRef/>
      </w:r>
      <w:r>
        <w:t xml:space="preserve">Here, we should directly quote from OHRP – organization regulating human research protections.  </w:t>
      </w:r>
    </w:p>
    <w:p w14:paraId="4AB01A67" w14:textId="2A527156" w:rsidR="00C91BC0" w:rsidRDefault="00C91BC0" w:rsidP="007725E3">
      <w:pPr>
        <w:pStyle w:val="CommentText"/>
      </w:pPr>
      <w:r>
        <w:t xml:space="preserve">YH: alternatively, we can cite the OHRP reference or some other reference. </w:t>
      </w:r>
    </w:p>
  </w:comment>
  <w:comment w:id="2" w:author="Harris, Marcelline" w:date="2014-05-11T14:21:00Z" w:initials="MRH">
    <w:p w14:paraId="14468C84" w14:textId="77777777" w:rsidR="00C91BC0" w:rsidRDefault="00C91BC0" w:rsidP="007725E3">
      <w:pPr>
        <w:pStyle w:val="CommentText"/>
      </w:pPr>
      <w:r>
        <w:rPr>
          <w:rStyle w:val="CommentReference"/>
        </w:rPr>
        <w:annotationRef/>
      </w:r>
      <w:r>
        <w:t>this is one common practice but we're not doing that at U-M!</w:t>
      </w:r>
    </w:p>
    <w:p w14:paraId="37D2BD92" w14:textId="4C78D112" w:rsidR="00C91BC0" w:rsidRDefault="00C91BC0" w:rsidP="007725E3">
      <w:pPr>
        <w:pStyle w:val="CommentText"/>
      </w:pPr>
      <w:r>
        <w:t xml:space="preserve">YH: Good to know. We may still keep the sentence here. It would be better to have a reference here. </w:t>
      </w:r>
    </w:p>
  </w:comment>
  <w:comment w:id="3" w:author="Nicholas Steneck" w:date="2014-05-12T22:34:00Z" w:initials="NS">
    <w:p w14:paraId="70F21CC4" w14:textId="489FEB5A" w:rsidR="00C91BC0" w:rsidRDefault="00C91BC0">
      <w:pPr>
        <w:pStyle w:val="CommentText"/>
      </w:pPr>
      <w:r>
        <w:rPr>
          <w:rStyle w:val="CommentReference"/>
        </w:rPr>
        <w:annotationRef/>
      </w:r>
      <w:r>
        <w:t>What does “community oriented “ mean?  Which community?  Patients?  The research community?</w:t>
      </w:r>
    </w:p>
  </w:comment>
  <w:comment w:id="6" w:author="Nicholas Steneck" w:date="2014-05-13T08:08:00Z" w:initials="NS">
    <w:p w14:paraId="4935BA40" w14:textId="10F5FEB3" w:rsidR="00C91BC0" w:rsidRPr="008F3DDB" w:rsidRDefault="00C91BC0">
      <w:pPr>
        <w:pStyle w:val="CommentText"/>
      </w:pPr>
      <w:r>
        <w:rPr>
          <w:rStyle w:val="CommentReference"/>
        </w:rPr>
        <w:annotationRef/>
      </w:r>
      <w:r>
        <w:t>:This is an essential strength of this effort and needs to be stressed.  I think other efforts to develop ICOs have been less integrated.  If this is true, you might say this.</w:t>
      </w:r>
      <w:r>
        <w:softHyphen/>
      </w:r>
      <w:r>
        <w:softHyphen/>
      </w:r>
    </w:p>
  </w:comment>
  <w:comment w:id="7" w:author="Nicholas Steneck" w:date="2014-05-13T08:10:00Z" w:initials="NS">
    <w:p w14:paraId="4838CFA6" w14:textId="1194FE81" w:rsidR="00C91BC0" w:rsidRDefault="00C91BC0">
      <w:pPr>
        <w:pStyle w:val="CommentText"/>
      </w:pPr>
      <w:r>
        <w:rPr>
          <w:rStyle w:val="CommentReference"/>
        </w:rPr>
        <w:annotationRef/>
      </w:r>
      <w:r>
        <w:t>I would need to see deeper into the structure before I can determine if you have captured everything that needs to be captured.  For example, is the authorizing legislation (e.g. Common Rule) captured under continuant of occurent?</w:t>
      </w:r>
    </w:p>
  </w:comment>
  <w:comment w:id="8" w:author="Nicholas Steneck" w:date="2014-05-13T08:12:00Z" w:initials="NS">
    <w:p w14:paraId="1BF45755" w14:textId="4149CC27" w:rsidR="00C91BC0" w:rsidRDefault="00C91BC0">
      <w:pPr>
        <w:pStyle w:val="CommentText"/>
      </w:pPr>
      <w:r>
        <w:rPr>
          <w:rStyle w:val="CommentReference"/>
        </w:rPr>
        <w:annotationRef/>
      </w:r>
      <w:r>
        <w:t>Is this article intended for an international audience?  If so, the you need to mention “Ethics Committee”</w:t>
      </w:r>
    </w:p>
  </w:comment>
  <w:comment w:id="9" w:author="Nicholas Steneck" w:date="2014-05-13T08:15:00Z" w:initials="NS">
    <w:p w14:paraId="2E8118D1" w14:textId="29A1E1BE" w:rsidR="00C91BC0" w:rsidRDefault="00C91BC0">
      <w:pPr>
        <w:pStyle w:val="CommentText"/>
      </w:pPr>
      <w:r>
        <w:rPr>
          <w:rStyle w:val="CommentReference"/>
        </w:rPr>
        <w:annotationRef/>
      </w:r>
      <w:r>
        <w:rPr>
          <w:vanish/>
        </w:rPr>
        <w:t>ed out by specific staff, i.e. dispensing medications.inator, lab tech, etc.  This is important because some tasks must be carri</w:t>
      </w:r>
    </w:p>
  </w:comment>
  <w:comment w:id="10" w:author="Nicholas Steneck" w:date="2014-05-13T08:24:00Z" w:initials="NS">
    <w:p w14:paraId="02FEA643" w14:textId="72851E76" w:rsidR="00C91BC0" w:rsidRDefault="00C91BC0">
      <w:pPr>
        <w:pStyle w:val="CommentText"/>
      </w:pPr>
      <w:r>
        <w:rPr>
          <w:rStyle w:val="CommentReference"/>
        </w:rPr>
        <w:annotationRef/>
      </w:r>
      <w:r>
        <w:t>I am not sure how this works, but as I look at it, under you have two separable items under “ICF”:  the blank or unsigned forms and forms that have been executed.  This seems to me a distinction that should be made in the branching.  For the executed forms, you need items such as place of storage and length of storage.</w:t>
      </w:r>
    </w:p>
  </w:comment>
  <w:comment w:id="11" w:author="Yu Lin" w:date="2014-04-29T00:41:00Z" w:initials="YL">
    <w:p w14:paraId="558F2F8F" w14:textId="77777777" w:rsidR="00C91BC0" w:rsidRDefault="00C91BC0">
      <w:pPr>
        <w:pStyle w:val="CommentText"/>
      </w:pPr>
      <w:r>
        <w:rPr>
          <w:rStyle w:val="CommentReference"/>
        </w:rPr>
        <w:annotationRef/>
      </w:r>
      <w:r>
        <w:t>We may show a hiereachy of consenting here:</w:t>
      </w:r>
    </w:p>
    <w:p w14:paraId="71206174" w14:textId="77777777" w:rsidR="00C91BC0" w:rsidRDefault="00C91BC0" w:rsidP="00CF7992">
      <w:pPr>
        <w:pStyle w:val="CommentText"/>
      </w:pPr>
      <w:r>
        <w:t>There are assent, informed consent, new consent… We need to cooperate those terms into ICO.</w:t>
      </w:r>
    </w:p>
  </w:comment>
  <w:comment w:id="14" w:author="Nicholas Steneck" w:date="2014-05-13T08:26:00Z" w:initials="NS">
    <w:p w14:paraId="11C9261A" w14:textId="20D7B1BB" w:rsidR="00C91BC0" w:rsidRDefault="00C91BC0">
      <w:pPr>
        <w:pStyle w:val="CommentText"/>
      </w:pPr>
      <w:r>
        <w:rPr>
          <w:rStyle w:val="CommentReference"/>
        </w:rPr>
        <w:annotationRef/>
      </w:r>
      <w:r>
        <w:t>This might better be characterized as:  “was understanding validated?”  This would lead to a further question:  “how?”.</w:t>
      </w:r>
    </w:p>
  </w:comment>
  <w:comment w:id="15" w:author="Nicholas Steneck" w:date="2014-05-13T08:27:00Z" w:initials="NS">
    <w:p w14:paraId="44CE2716" w14:textId="48B5BF34" w:rsidR="00C91BC0" w:rsidRDefault="00C91BC0">
      <w:pPr>
        <w:pStyle w:val="CommentText"/>
      </w:pPr>
      <w:r>
        <w:rPr>
          <w:rStyle w:val="CommentReference"/>
        </w:rPr>
        <w:annotationRef/>
      </w:r>
      <w:r>
        <w:t>“Can information about the subject be shared?”  How?”</w:t>
      </w:r>
    </w:p>
  </w:comment>
  <w:comment w:id="19" w:author="Nicholas Steneck" w:date="2014-05-13T08:30:00Z" w:initials="NS">
    <w:p w14:paraId="51E1088D" w14:textId="682398C1" w:rsidR="00C91BC0" w:rsidRDefault="00C91BC0">
      <w:pPr>
        <w:pStyle w:val="CommentText"/>
      </w:pPr>
      <w:r>
        <w:rPr>
          <w:rStyle w:val="CommentReference"/>
        </w:rPr>
        <w:annotationRef/>
      </w:r>
      <w:r>
        <w:t xml:space="preserve">As far as I know, the BioLibrary project is no longer active.  I am therefore not sure how you can link to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CAFEC" w15:done="0"/>
  <w15:commentEx w15:paraId="4AB01A67" w15:done="0"/>
  <w15:commentEx w15:paraId="37D2BD92" w15:done="0"/>
  <w15:commentEx w15:paraId="70F21CC4" w15:done="0"/>
  <w15:commentEx w15:paraId="4935BA40" w15:done="0"/>
  <w15:commentEx w15:paraId="4838CFA6" w15:done="0"/>
  <w15:commentEx w15:paraId="1BF45755" w15:done="0"/>
  <w15:commentEx w15:paraId="2E8118D1" w15:done="0"/>
  <w15:commentEx w15:paraId="02FEA643" w15:done="0"/>
  <w15:commentEx w15:paraId="71206174" w15:done="0"/>
  <w15:commentEx w15:paraId="11C9261A" w15:done="0"/>
  <w15:commentEx w15:paraId="44CE2716" w15:done="0"/>
  <w15:commentEx w15:paraId="51E108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ECC72" w14:textId="77777777" w:rsidR="005F6BD9" w:rsidRDefault="005F6BD9" w:rsidP="009C1508">
      <w:r>
        <w:separator/>
      </w:r>
    </w:p>
  </w:endnote>
  <w:endnote w:type="continuationSeparator" w:id="0">
    <w:p w14:paraId="214C4C15" w14:textId="77777777" w:rsidR="005F6BD9" w:rsidRDefault="005F6BD9" w:rsidP="009C1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E41D3" w14:textId="77777777" w:rsidR="005F6BD9" w:rsidRDefault="005F6BD9" w:rsidP="009C1508">
      <w:r>
        <w:separator/>
      </w:r>
    </w:p>
  </w:footnote>
  <w:footnote w:type="continuationSeparator" w:id="0">
    <w:p w14:paraId="3C93840A" w14:textId="77777777" w:rsidR="005F6BD9" w:rsidRDefault="005F6BD9" w:rsidP="009C1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C3A06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789192B"/>
    <w:multiLevelType w:val="hybridMultilevel"/>
    <w:tmpl w:val="89F05B62"/>
    <w:lvl w:ilvl="0" w:tplc="A8125C7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7285F32"/>
    <w:multiLevelType w:val="hybridMultilevel"/>
    <w:tmpl w:val="04AC923C"/>
    <w:lvl w:ilvl="0" w:tplc="3C5CE57A">
      <w:numFmt w:val="bullet"/>
      <w:lvlText w:val=""/>
      <w:lvlJc w:val="left"/>
      <w:pPr>
        <w:ind w:left="648" w:hanging="360"/>
      </w:pPr>
      <w:rPr>
        <w:rFonts w:ascii="Wingdings" w:eastAsia="SimSun" w:hAnsi="Wingdings"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7"/>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embedSystemFonts/>
  <w:hideSpellingErrors/>
  <w:hideGrammaticalErrors/>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xvxdszlvxe00eftfipfze80ea0pse52atf&quot;&gt;He-Refs Dropbox-Saved-Saved-Saved&lt;record-ids&gt;&lt;item&gt;1904&lt;/item&gt;&lt;item&gt;1906&lt;/item&gt;&lt;item&gt;2768&lt;/item&gt;&lt;item&gt;3467&lt;/item&gt;&lt;item&gt;3680&lt;/item&gt;&lt;item&gt;3802&lt;/item&gt;&lt;item&gt;3919&lt;/item&gt;&lt;item&gt;3950&lt;/item&gt;&lt;item&gt;3956&lt;/item&gt;&lt;item&gt;3958&lt;/item&gt;&lt;item&gt;3959&lt;/item&gt;&lt;/record-ids&gt;&lt;/item&gt;&lt;/Libraries&gt;"/>
  </w:docVars>
  <w:rsids>
    <w:rsidRoot w:val="009303D9"/>
    <w:rsid w:val="00000C6D"/>
    <w:rsid w:val="000049C0"/>
    <w:rsid w:val="00006ECB"/>
    <w:rsid w:val="000116F5"/>
    <w:rsid w:val="00015429"/>
    <w:rsid w:val="00020B0A"/>
    <w:rsid w:val="00023D3E"/>
    <w:rsid w:val="00024465"/>
    <w:rsid w:val="0002742B"/>
    <w:rsid w:val="00032321"/>
    <w:rsid w:val="000361D7"/>
    <w:rsid w:val="0004781E"/>
    <w:rsid w:val="000543F8"/>
    <w:rsid w:val="000649E0"/>
    <w:rsid w:val="00067919"/>
    <w:rsid w:val="00067B89"/>
    <w:rsid w:val="00071075"/>
    <w:rsid w:val="0007468E"/>
    <w:rsid w:val="000827DF"/>
    <w:rsid w:val="000842EC"/>
    <w:rsid w:val="00087FF3"/>
    <w:rsid w:val="000B4EF9"/>
    <w:rsid w:val="000B58CD"/>
    <w:rsid w:val="000B6849"/>
    <w:rsid w:val="000C2FB1"/>
    <w:rsid w:val="000C3DB4"/>
    <w:rsid w:val="000D3883"/>
    <w:rsid w:val="000F3796"/>
    <w:rsid w:val="000F723E"/>
    <w:rsid w:val="00103D38"/>
    <w:rsid w:val="00105B26"/>
    <w:rsid w:val="001061C7"/>
    <w:rsid w:val="001064B2"/>
    <w:rsid w:val="001078F2"/>
    <w:rsid w:val="00113A0C"/>
    <w:rsid w:val="0011583D"/>
    <w:rsid w:val="00124E3A"/>
    <w:rsid w:val="0013282A"/>
    <w:rsid w:val="00145494"/>
    <w:rsid w:val="00153327"/>
    <w:rsid w:val="001545CD"/>
    <w:rsid w:val="00156DCB"/>
    <w:rsid w:val="00160B09"/>
    <w:rsid w:val="00167A6B"/>
    <w:rsid w:val="00175FC6"/>
    <w:rsid w:val="00180F77"/>
    <w:rsid w:val="00183009"/>
    <w:rsid w:val="00186705"/>
    <w:rsid w:val="001A120C"/>
    <w:rsid w:val="001A2EFD"/>
    <w:rsid w:val="001A3FD6"/>
    <w:rsid w:val="001A78DA"/>
    <w:rsid w:val="001B67DC"/>
    <w:rsid w:val="001B7907"/>
    <w:rsid w:val="001B792E"/>
    <w:rsid w:val="001C10BF"/>
    <w:rsid w:val="001C2CC2"/>
    <w:rsid w:val="001C4D74"/>
    <w:rsid w:val="001C6F51"/>
    <w:rsid w:val="001D0FB1"/>
    <w:rsid w:val="001E09EA"/>
    <w:rsid w:val="001E1F43"/>
    <w:rsid w:val="001F0EB4"/>
    <w:rsid w:val="001F7352"/>
    <w:rsid w:val="001F7A56"/>
    <w:rsid w:val="00200321"/>
    <w:rsid w:val="002226DD"/>
    <w:rsid w:val="00222E2E"/>
    <w:rsid w:val="002254A9"/>
    <w:rsid w:val="00233D92"/>
    <w:rsid w:val="00235E7E"/>
    <w:rsid w:val="0024043D"/>
    <w:rsid w:val="0024170B"/>
    <w:rsid w:val="002676C3"/>
    <w:rsid w:val="00271115"/>
    <w:rsid w:val="00274038"/>
    <w:rsid w:val="002806A5"/>
    <w:rsid w:val="00281694"/>
    <w:rsid w:val="00283916"/>
    <w:rsid w:val="00284928"/>
    <w:rsid w:val="00287274"/>
    <w:rsid w:val="002909C8"/>
    <w:rsid w:val="002A3BB2"/>
    <w:rsid w:val="002A3F38"/>
    <w:rsid w:val="002B1C7A"/>
    <w:rsid w:val="002C00E9"/>
    <w:rsid w:val="002C3A90"/>
    <w:rsid w:val="002C7B7E"/>
    <w:rsid w:val="002D4BBA"/>
    <w:rsid w:val="002E3876"/>
    <w:rsid w:val="002E59E9"/>
    <w:rsid w:val="002F0939"/>
    <w:rsid w:val="002F15A2"/>
    <w:rsid w:val="00301F3D"/>
    <w:rsid w:val="00311475"/>
    <w:rsid w:val="00311727"/>
    <w:rsid w:val="00323730"/>
    <w:rsid w:val="003250CC"/>
    <w:rsid w:val="003254C8"/>
    <w:rsid w:val="00337237"/>
    <w:rsid w:val="00337A87"/>
    <w:rsid w:val="00337C1F"/>
    <w:rsid w:val="00352376"/>
    <w:rsid w:val="00360C2B"/>
    <w:rsid w:val="0036311F"/>
    <w:rsid w:val="00366ED2"/>
    <w:rsid w:val="00373205"/>
    <w:rsid w:val="00375273"/>
    <w:rsid w:val="00375FDD"/>
    <w:rsid w:val="00387F4E"/>
    <w:rsid w:val="00393ED9"/>
    <w:rsid w:val="0039481C"/>
    <w:rsid w:val="003A0172"/>
    <w:rsid w:val="003A1993"/>
    <w:rsid w:val="003A19E2"/>
    <w:rsid w:val="003B1F8D"/>
    <w:rsid w:val="003B1FF9"/>
    <w:rsid w:val="003B2520"/>
    <w:rsid w:val="003C1DFE"/>
    <w:rsid w:val="003C288C"/>
    <w:rsid w:val="003C3019"/>
    <w:rsid w:val="003C45D9"/>
    <w:rsid w:val="003C5012"/>
    <w:rsid w:val="003C53E8"/>
    <w:rsid w:val="003C6122"/>
    <w:rsid w:val="003D1011"/>
    <w:rsid w:val="003D28BC"/>
    <w:rsid w:val="003E4D85"/>
    <w:rsid w:val="003F2FDB"/>
    <w:rsid w:val="003F39D0"/>
    <w:rsid w:val="003F3E3E"/>
    <w:rsid w:val="003F3F31"/>
    <w:rsid w:val="003F673E"/>
    <w:rsid w:val="003F7427"/>
    <w:rsid w:val="00405F61"/>
    <w:rsid w:val="004153AE"/>
    <w:rsid w:val="00421084"/>
    <w:rsid w:val="00422857"/>
    <w:rsid w:val="0042379B"/>
    <w:rsid w:val="004238DC"/>
    <w:rsid w:val="00423DD7"/>
    <w:rsid w:val="00425D83"/>
    <w:rsid w:val="004318F0"/>
    <w:rsid w:val="00431C32"/>
    <w:rsid w:val="00433C3B"/>
    <w:rsid w:val="00435E92"/>
    <w:rsid w:val="00441020"/>
    <w:rsid w:val="00441213"/>
    <w:rsid w:val="0044238C"/>
    <w:rsid w:val="00442580"/>
    <w:rsid w:val="004452E8"/>
    <w:rsid w:val="00453E7C"/>
    <w:rsid w:val="004610DA"/>
    <w:rsid w:val="004709C1"/>
    <w:rsid w:val="00471C01"/>
    <w:rsid w:val="0047627D"/>
    <w:rsid w:val="004772A0"/>
    <w:rsid w:val="004823CE"/>
    <w:rsid w:val="00482B9E"/>
    <w:rsid w:val="004863D7"/>
    <w:rsid w:val="00494CF7"/>
    <w:rsid w:val="004A2D0A"/>
    <w:rsid w:val="004A5D35"/>
    <w:rsid w:val="004A6C7E"/>
    <w:rsid w:val="004B0635"/>
    <w:rsid w:val="004B13E9"/>
    <w:rsid w:val="004B1B86"/>
    <w:rsid w:val="004D0BCC"/>
    <w:rsid w:val="004D16D2"/>
    <w:rsid w:val="004D6F89"/>
    <w:rsid w:val="004D72B5"/>
    <w:rsid w:val="004E44CF"/>
    <w:rsid w:val="004E47F1"/>
    <w:rsid w:val="004E5612"/>
    <w:rsid w:val="004E5E8C"/>
    <w:rsid w:val="004E6B4E"/>
    <w:rsid w:val="004F0912"/>
    <w:rsid w:val="004F26AF"/>
    <w:rsid w:val="005022F0"/>
    <w:rsid w:val="005069A1"/>
    <w:rsid w:val="00511D16"/>
    <w:rsid w:val="0051338A"/>
    <w:rsid w:val="00514AE4"/>
    <w:rsid w:val="0052094E"/>
    <w:rsid w:val="00520CB8"/>
    <w:rsid w:val="00523EC3"/>
    <w:rsid w:val="00524B7E"/>
    <w:rsid w:val="00531403"/>
    <w:rsid w:val="00531F05"/>
    <w:rsid w:val="00534FB3"/>
    <w:rsid w:val="00540D49"/>
    <w:rsid w:val="00545350"/>
    <w:rsid w:val="00551B7F"/>
    <w:rsid w:val="00552424"/>
    <w:rsid w:val="0055575A"/>
    <w:rsid w:val="005566C0"/>
    <w:rsid w:val="00556CE4"/>
    <w:rsid w:val="00557DC5"/>
    <w:rsid w:val="00560164"/>
    <w:rsid w:val="005606AE"/>
    <w:rsid w:val="00567842"/>
    <w:rsid w:val="00575BCA"/>
    <w:rsid w:val="005771F7"/>
    <w:rsid w:val="00577EA6"/>
    <w:rsid w:val="005819C1"/>
    <w:rsid w:val="00582A9C"/>
    <w:rsid w:val="005841C3"/>
    <w:rsid w:val="0058653C"/>
    <w:rsid w:val="0058761F"/>
    <w:rsid w:val="005937EC"/>
    <w:rsid w:val="00593F72"/>
    <w:rsid w:val="005A187F"/>
    <w:rsid w:val="005A1E4E"/>
    <w:rsid w:val="005A3E86"/>
    <w:rsid w:val="005B0344"/>
    <w:rsid w:val="005B0B16"/>
    <w:rsid w:val="005B520E"/>
    <w:rsid w:val="005C41F4"/>
    <w:rsid w:val="005C4A8B"/>
    <w:rsid w:val="005E2263"/>
    <w:rsid w:val="005E2800"/>
    <w:rsid w:val="005E5D58"/>
    <w:rsid w:val="005E5E41"/>
    <w:rsid w:val="005F022D"/>
    <w:rsid w:val="005F59E1"/>
    <w:rsid w:val="005F6BD9"/>
    <w:rsid w:val="005F7AC6"/>
    <w:rsid w:val="006045B9"/>
    <w:rsid w:val="0060521E"/>
    <w:rsid w:val="006076D2"/>
    <w:rsid w:val="006134D8"/>
    <w:rsid w:val="00615842"/>
    <w:rsid w:val="00616063"/>
    <w:rsid w:val="006161C5"/>
    <w:rsid w:val="00616FA1"/>
    <w:rsid w:val="0062130F"/>
    <w:rsid w:val="00621E42"/>
    <w:rsid w:val="006222BD"/>
    <w:rsid w:val="00627250"/>
    <w:rsid w:val="00631BC3"/>
    <w:rsid w:val="00631CC3"/>
    <w:rsid w:val="006350C3"/>
    <w:rsid w:val="00635693"/>
    <w:rsid w:val="00635F51"/>
    <w:rsid w:val="006412C7"/>
    <w:rsid w:val="00651A08"/>
    <w:rsid w:val="006521A7"/>
    <w:rsid w:val="00652BDA"/>
    <w:rsid w:val="006568A8"/>
    <w:rsid w:val="0066096F"/>
    <w:rsid w:val="00670267"/>
    <w:rsid w:val="00670434"/>
    <w:rsid w:val="00670D80"/>
    <w:rsid w:val="0067531E"/>
    <w:rsid w:val="00677A00"/>
    <w:rsid w:val="0068599F"/>
    <w:rsid w:val="00693E03"/>
    <w:rsid w:val="006A1908"/>
    <w:rsid w:val="006B2D50"/>
    <w:rsid w:val="006B71B2"/>
    <w:rsid w:val="006C5C9B"/>
    <w:rsid w:val="006E0D80"/>
    <w:rsid w:val="006E481C"/>
    <w:rsid w:val="006E48D9"/>
    <w:rsid w:val="006E4DF8"/>
    <w:rsid w:val="006E5E1F"/>
    <w:rsid w:val="006E736A"/>
    <w:rsid w:val="006E740D"/>
    <w:rsid w:val="006F4F7F"/>
    <w:rsid w:val="0070524D"/>
    <w:rsid w:val="007074ED"/>
    <w:rsid w:val="007075D5"/>
    <w:rsid w:val="007079FC"/>
    <w:rsid w:val="0071306E"/>
    <w:rsid w:val="00716B1C"/>
    <w:rsid w:val="00716ECC"/>
    <w:rsid w:val="00717283"/>
    <w:rsid w:val="00721AEA"/>
    <w:rsid w:val="007236EF"/>
    <w:rsid w:val="00731214"/>
    <w:rsid w:val="00733E24"/>
    <w:rsid w:val="007359A2"/>
    <w:rsid w:val="00736F77"/>
    <w:rsid w:val="00740EEA"/>
    <w:rsid w:val="00743042"/>
    <w:rsid w:val="00744BA6"/>
    <w:rsid w:val="007514E5"/>
    <w:rsid w:val="0075160B"/>
    <w:rsid w:val="00754EC3"/>
    <w:rsid w:val="007603FC"/>
    <w:rsid w:val="007640E0"/>
    <w:rsid w:val="007650FF"/>
    <w:rsid w:val="007725E3"/>
    <w:rsid w:val="007827A4"/>
    <w:rsid w:val="00786572"/>
    <w:rsid w:val="00791BCA"/>
    <w:rsid w:val="00794008"/>
    <w:rsid w:val="00794804"/>
    <w:rsid w:val="00796AD9"/>
    <w:rsid w:val="0079747E"/>
    <w:rsid w:val="007A021D"/>
    <w:rsid w:val="007A04CA"/>
    <w:rsid w:val="007A0F86"/>
    <w:rsid w:val="007A27F8"/>
    <w:rsid w:val="007A45A3"/>
    <w:rsid w:val="007B33F1"/>
    <w:rsid w:val="007B3425"/>
    <w:rsid w:val="007B3578"/>
    <w:rsid w:val="007B43BB"/>
    <w:rsid w:val="007B6E8C"/>
    <w:rsid w:val="007C0308"/>
    <w:rsid w:val="007C0EF3"/>
    <w:rsid w:val="007C2216"/>
    <w:rsid w:val="007C2785"/>
    <w:rsid w:val="007C2FF2"/>
    <w:rsid w:val="007C4F9B"/>
    <w:rsid w:val="007D115C"/>
    <w:rsid w:val="007D7683"/>
    <w:rsid w:val="007E001C"/>
    <w:rsid w:val="007E48AC"/>
    <w:rsid w:val="007E6952"/>
    <w:rsid w:val="007F1F99"/>
    <w:rsid w:val="007F768F"/>
    <w:rsid w:val="00804927"/>
    <w:rsid w:val="0080791D"/>
    <w:rsid w:val="008101E6"/>
    <w:rsid w:val="0081111B"/>
    <w:rsid w:val="00811D16"/>
    <w:rsid w:val="00812E1C"/>
    <w:rsid w:val="008137EF"/>
    <w:rsid w:val="00814E12"/>
    <w:rsid w:val="00822915"/>
    <w:rsid w:val="00823106"/>
    <w:rsid w:val="0082619C"/>
    <w:rsid w:val="00835CE8"/>
    <w:rsid w:val="00836C1B"/>
    <w:rsid w:val="00847027"/>
    <w:rsid w:val="00853E7F"/>
    <w:rsid w:val="008545DB"/>
    <w:rsid w:val="0085727B"/>
    <w:rsid w:val="00860539"/>
    <w:rsid w:val="0086646B"/>
    <w:rsid w:val="00876F09"/>
    <w:rsid w:val="00882632"/>
    <w:rsid w:val="008A2588"/>
    <w:rsid w:val="008A2C7D"/>
    <w:rsid w:val="008A4804"/>
    <w:rsid w:val="008B1AAC"/>
    <w:rsid w:val="008B255C"/>
    <w:rsid w:val="008B6135"/>
    <w:rsid w:val="008B7DBB"/>
    <w:rsid w:val="008C4B23"/>
    <w:rsid w:val="008C6CB3"/>
    <w:rsid w:val="008D3C95"/>
    <w:rsid w:val="008D63B9"/>
    <w:rsid w:val="008D7C03"/>
    <w:rsid w:val="008E1006"/>
    <w:rsid w:val="008E362C"/>
    <w:rsid w:val="008E71E4"/>
    <w:rsid w:val="008F3DDB"/>
    <w:rsid w:val="008F3E2D"/>
    <w:rsid w:val="008F768E"/>
    <w:rsid w:val="00903346"/>
    <w:rsid w:val="00903F2A"/>
    <w:rsid w:val="00912E0A"/>
    <w:rsid w:val="0091636B"/>
    <w:rsid w:val="009255A0"/>
    <w:rsid w:val="00926317"/>
    <w:rsid w:val="009303D9"/>
    <w:rsid w:val="00931F7B"/>
    <w:rsid w:val="00932B28"/>
    <w:rsid w:val="00933C64"/>
    <w:rsid w:val="009374AB"/>
    <w:rsid w:val="00940D85"/>
    <w:rsid w:val="009469FA"/>
    <w:rsid w:val="009564FA"/>
    <w:rsid w:val="00962575"/>
    <w:rsid w:val="00965498"/>
    <w:rsid w:val="00972203"/>
    <w:rsid w:val="00977FCA"/>
    <w:rsid w:val="00995FFF"/>
    <w:rsid w:val="00996BB8"/>
    <w:rsid w:val="009A42A4"/>
    <w:rsid w:val="009A46C6"/>
    <w:rsid w:val="009A6980"/>
    <w:rsid w:val="009B271F"/>
    <w:rsid w:val="009B3A92"/>
    <w:rsid w:val="009B5E3A"/>
    <w:rsid w:val="009C1508"/>
    <w:rsid w:val="009D21E1"/>
    <w:rsid w:val="009D247B"/>
    <w:rsid w:val="009D3A49"/>
    <w:rsid w:val="009D3E36"/>
    <w:rsid w:val="009E522F"/>
    <w:rsid w:val="009E635B"/>
    <w:rsid w:val="009F02F9"/>
    <w:rsid w:val="00A112FD"/>
    <w:rsid w:val="00A1348A"/>
    <w:rsid w:val="00A16C67"/>
    <w:rsid w:val="00A204B0"/>
    <w:rsid w:val="00A25F2F"/>
    <w:rsid w:val="00A30AFE"/>
    <w:rsid w:val="00A3584B"/>
    <w:rsid w:val="00A44B7B"/>
    <w:rsid w:val="00A56E83"/>
    <w:rsid w:val="00A5744F"/>
    <w:rsid w:val="00A60C97"/>
    <w:rsid w:val="00A80923"/>
    <w:rsid w:val="00A841AE"/>
    <w:rsid w:val="00A868E6"/>
    <w:rsid w:val="00A87732"/>
    <w:rsid w:val="00A9317B"/>
    <w:rsid w:val="00A9410F"/>
    <w:rsid w:val="00A95413"/>
    <w:rsid w:val="00AA2289"/>
    <w:rsid w:val="00AA4EC4"/>
    <w:rsid w:val="00AA6708"/>
    <w:rsid w:val="00AD657A"/>
    <w:rsid w:val="00AE3409"/>
    <w:rsid w:val="00AE6C75"/>
    <w:rsid w:val="00AF26FA"/>
    <w:rsid w:val="00AF2F29"/>
    <w:rsid w:val="00AF7E69"/>
    <w:rsid w:val="00B00E9E"/>
    <w:rsid w:val="00B031CE"/>
    <w:rsid w:val="00B04AF5"/>
    <w:rsid w:val="00B04D91"/>
    <w:rsid w:val="00B1066D"/>
    <w:rsid w:val="00B11A60"/>
    <w:rsid w:val="00B13359"/>
    <w:rsid w:val="00B14D84"/>
    <w:rsid w:val="00B22613"/>
    <w:rsid w:val="00B25555"/>
    <w:rsid w:val="00B4772D"/>
    <w:rsid w:val="00B51951"/>
    <w:rsid w:val="00B53271"/>
    <w:rsid w:val="00B54740"/>
    <w:rsid w:val="00B5707C"/>
    <w:rsid w:val="00B571D2"/>
    <w:rsid w:val="00B6010D"/>
    <w:rsid w:val="00B659C4"/>
    <w:rsid w:val="00B66D44"/>
    <w:rsid w:val="00B77EFB"/>
    <w:rsid w:val="00B86AA9"/>
    <w:rsid w:val="00B95AD6"/>
    <w:rsid w:val="00BA1025"/>
    <w:rsid w:val="00BA1474"/>
    <w:rsid w:val="00BA5614"/>
    <w:rsid w:val="00BA5E5B"/>
    <w:rsid w:val="00BC3420"/>
    <w:rsid w:val="00BC6BB1"/>
    <w:rsid w:val="00BC6F0C"/>
    <w:rsid w:val="00BD09A7"/>
    <w:rsid w:val="00BD190F"/>
    <w:rsid w:val="00BD612D"/>
    <w:rsid w:val="00BD6C22"/>
    <w:rsid w:val="00BE7D3C"/>
    <w:rsid w:val="00BF048E"/>
    <w:rsid w:val="00BF3554"/>
    <w:rsid w:val="00BF5FF6"/>
    <w:rsid w:val="00BF7094"/>
    <w:rsid w:val="00C01D7E"/>
    <w:rsid w:val="00C0207F"/>
    <w:rsid w:val="00C0330E"/>
    <w:rsid w:val="00C04A5D"/>
    <w:rsid w:val="00C07614"/>
    <w:rsid w:val="00C10894"/>
    <w:rsid w:val="00C16117"/>
    <w:rsid w:val="00C20E59"/>
    <w:rsid w:val="00C20EA2"/>
    <w:rsid w:val="00C22268"/>
    <w:rsid w:val="00C24DA7"/>
    <w:rsid w:val="00C324CF"/>
    <w:rsid w:val="00C4124F"/>
    <w:rsid w:val="00C53DF6"/>
    <w:rsid w:val="00C55962"/>
    <w:rsid w:val="00C80116"/>
    <w:rsid w:val="00C91221"/>
    <w:rsid w:val="00C919A4"/>
    <w:rsid w:val="00C91BC0"/>
    <w:rsid w:val="00CA02B2"/>
    <w:rsid w:val="00CA2260"/>
    <w:rsid w:val="00CA5D2E"/>
    <w:rsid w:val="00CB0CE7"/>
    <w:rsid w:val="00CC0C56"/>
    <w:rsid w:val="00CC393F"/>
    <w:rsid w:val="00CC3ABE"/>
    <w:rsid w:val="00CD3AFF"/>
    <w:rsid w:val="00CD575F"/>
    <w:rsid w:val="00CE151A"/>
    <w:rsid w:val="00CE2D11"/>
    <w:rsid w:val="00CE2DC0"/>
    <w:rsid w:val="00CE4F8C"/>
    <w:rsid w:val="00CF0402"/>
    <w:rsid w:val="00CF4CE6"/>
    <w:rsid w:val="00CF4CFD"/>
    <w:rsid w:val="00CF6492"/>
    <w:rsid w:val="00CF6774"/>
    <w:rsid w:val="00CF679D"/>
    <w:rsid w:val="00CF6B25"/>
    <w:rsid w:val="00CF7992"/>
    <w:rsid w:val="00D01C47"/>
    <w:rsid w:val="00D05C6F"/>
    <w:rsid w:val="00D05DA2"/>
    <w:rsid w:val="00D218AB"/>
    <w:rsid w:val="00D266E4"/>
    <w:rsid w:val="00D2735B"/>
    <w:rsid w:val="00D2766F"/>
    <w:rsid w:val="00D30155"/>
    <w:rsid w:val="00D37EB4"/>
    <w:rsid w:val="00D43C38"/>
    <w:rsid w:val="00D43F18"/>
    <w:rsid w:val="00D471CB"/>
    <w:rsid w:val="00D518DB"/>
    <w:rsid w:val="00D53384"/>
    <w:rsid w:val="00D54E35"/>
    <w:rsid w:val="00D57D24"/>
    <w:rsid w:val="00D61DA2"/>
    <w:rsid w:val="00D632BE"/>
    <w:rsid w:val="00D70572"/>
    <w:rsid w:val="00D73D21"/>
    <w:rsid w:val="00D7536F"/>
    <w:rsid w:val="00D80384"/>
    <w:rsid w:val="00D805A1"/>
    <w:rsid w:val="00D82C85"/>
    <w:rsid w:val="00D859C2"/>
    <w:rsid w:val="00D8711E"/>
    <w:rsid w:val="00D87FB2"/>
    <w:rsid w:val="00DC2253"/>
    <w:rsid w:val="00DC4245"/>
    <w:rsid w:val="00DC48F9"/>
    <w:rsid w:val="00DC550F"/>
    <w:rsid w:val="00DC7DA8"/>
    <w:rsid w:val="00DD0DA7"/>
    <w:rsid w:val="00DD2BB3"/>
    <w:rsid w:val="00DD41E7"/>
    <w:rsid w:val="00DF12A3"/>
    <w:rsid w:val="00E01D20"/>
    <w:rsid w:val="00E01E20"/>
    <w:rsid w:val="00E030A2"/>
    <w:rsid w:val="00E06867"/>
    <w:rsid w:val="00E14537"/>
    <w:rsid w:val="00E16EC6"/>
    <w:rsid w:val="00E214E0"/>
    <w:rsid w:val="00E21E95"/>
    <w:rsid w:val="00E226F5"/>
    <w:rsid w:val="00E30445"/>
    <w:rsid w:val="00E31C0B"/>
    <w:rsid w:val="00E323E0"/>
    <w:rsid w:val="00E42EAE"/>
    <w:rsid w:val="00E44306"/>
    <w:rsid w:val="00E56FFD"/>
    <w:rsid w:val="00E57BE0"/>
    <w:rsid w:val="00E60996"/>
    <w:rsid w:val="00E61E12"/>
    <w:rsid w:val="00E67674"/>
    <w:rsid w:val="00E67FFC"/>
    <w:rsid w:val="00E70D3D"/>
    <w:rsid w:val="00E72489"/>
    <w:rsid w:val="00E7293E"/>
    <w:rsid w:val="00E74A82"/>
    <w:rsid w:val="00E7596C"/>
    <w:rsid w:val="00E77082"/>
    <w:rsid w:val="00E8231E"/>
    <w:rsid w:val="00E8413C"/>
    <w:rsid w:val="00E844C1"/>
    <w:rsid w:val="00E878F2"/>
    <w:rsid w:val="00E90661"/>
    <w:rsid w:val="00E929D3"/>
    <w:rsid w:val="00E944C4"/>
    <w:rsid w:val="00EA6816"/>
    <w:rsid w:val="00EA79CB"/>
    <w:rsid w:val="00EB1505"/>
    <w:rsid w:val="00EB2F04"/>
    <w:rsid w:val="00EB6C40"/>
    <w:rsid w:val="00EC18E1"/>
    <w:rsid w:val="00EC3737"/>
    <w:rsid w:val="00ED0149"/>
    <w:rsid w:val="00ED37BA"/>
    <w:rsid w:val="00ED5722"/>
    <w:rsid w:val="00EE22CA"/>
    <w:rsid w:val="00EE4CEF"/>
    <w:rsid w:val="00EE6041"/>
    <w:rsid w:val="00EF65B5"/>
    <w:rsid w:val="00EF70BC"/>
    <w:rsid w:val="00F016AC"/>
    <w:rsid w:val="00F03103"/>
    <w:rsid w:val="00F06602"/>
    <w:rsid w:val="00F06C2D"/>
    <w:rsid w:val="00F07D34"/>
    <w:rsid w:val="00F07F67"/>
    <w:rsid w:val="00F15449"/>
    <w:rsid w:val="00F156DF"/>
    <w:rsid w:val="00F2063C"/>
    <w:rsid w:val="00F20B03"/>
    <w:rsid w:val="00F271DE"/>
    <w:rsid w:val="00F32481"/>
    <w:rsid w:val="00F51824"/>
    <w:rsid w:val="00F51CA5"/>
    <w:rsid w:val="00F627DA"/>
    <w:rsid w:val="00F7165B"/>
    <w:rsid w:val="00F7288F"/>
    <w:rsid w:val="00F75EBE"/>
    <w:rsid w:val="00F83686"/>
    <w:rsid w:val="00F91502"/>
    <w:rsid w:val="00F9385C"/>
    <w:rsid w:val="00F9441B"/>
    <w:rsid w:val="00F9481C"/>
    <w:rsid w:val="00FA1334"/>
    <w:rsid w:val="00FA3759"/>
    <w:rsid w:val="00FA4C32"/>
    <w:rsid w:val="00FB1986"/>
    <w:rsid w:val="00FB6597"/>
    <w:rsid w:val="00FC06B8"/>
    <w:rsid w:val="00FC0A2F"/>
    <w:rsid w:val="00FC466F"/>
    <w:rsid w:val="00FD09E1"/>
    <w:rsid w:val="00FD7934"/>
    <w:rsid w:val="00FE0553"/>
    <w:rsid w:val="00FE31D7"/>
    <w:rsid w:val="00FE5B2B"/>
    <w:rsid w:val="00FE7114"/>
    <w:rsid w:val="00FE7F64"/>
    <w:rsid w:val="00FF3003"/>
    <w:rsid w:val="00FF7F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B83065"/>
  <w15:docId w15:val="{C0C4CFA1-A76F-4EB1-9A64-EAB5845E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0B58CD"/>
    <w:rPr>
      <w:color w:val="0000FF"/>
      <w:u w:val="single"/>
    </w:rPr>
  </w:style>
  <w:style w:type="paragraph" w:customStyle="1" w:styleId="DataField11pt">
    <w:name w:val="Data Field 11pt"/>
    <w:basedOn w:val="Normal"/>
    <w:rsid w:val="00814E12"/>
    <w:pPr>
      <w:autoSpaceDE w:val="0"/>
      <w:autoSpaceDN w:val="0"/>
      <w:spacing w:line="300" w:lineRule="exact"/>
      <w:jc w:val="left"/>
    </w:pPr>
    <w:rPr>
      <w:rFonts w:ascii="Arial" w:hAnsi="Arial" w:cs="Arial"/>
      <w:sz w:val="22"/>
      <w:szCs w:val="22"/>
    </w:rPr>
  </w:style>
  <w:style w:type="paragraph" w:styleId="BalloonText">
    <w:name w:val="Balloon Text"/>
    <w:basedOn w:val="Normal"/>
    <w:link w:val="BalloonTextChar"/>
    <w:rsid w:val="00D805A1"/>
    <w:rPr>
      <w:rFonts w:ascii="Tahoma" w:hAnsi="Tahoma" w:cs="Tahoma"/>
      <w:sz w:val="16"/>
      <w:szCs w:val="16"/>
    </w:rPr>
  </w:style>
  <w:style w:type="character" w:customStyle="1" w:styleId="BalloonTextChar">
    <w:name w:val="Balloon Text Char"/>
    <w:link w:val="BalloonText"/>
    <w:rsid w:val="00D805A1"/>
    <w:rPr>
      <w:rFonts w:ascii="Tahoma" w:hAnsi="Tahoma" w:cs="Tahoma"/>
      <w:sz w:val="16"/>
      <w:szCs w:val="16"/>
      <w:lang w:eastAsia="en-US"/>
    </w:rPr>
  </w:style>
  <w:style w:type="character" w:styleId="CommentReference">
    <w:name w:val="annotation reference"/>
    <w:uiPriority w:val="99"/>
    <w:rsid w:val="0085727B"/>
    <w:rPr>
      <w:sz w:val="16"/>
      <w:szCs w:val="16"/>
    </w:rPr>
  </w:style>
  <w:style w:type="paragraph" w:styleId="CommentText">
    <w:name w:val="annotation text"/>
    <w:basedOn w:val="Normal"/>
    <w:link w:val="CommentTextChar"/>
    <w:uiPriority w:val="99"/>
    <w:rsid w:val="0085727B"/>
  </w:style>
  <w:style w:type="character" w:customStyle="1" w:styleId="CommentTextChar">
    <w:name w:val="Comment Text Char"/>
    <w:link w:val="CommentText"/>
    <w:uiPriority w:val="99"/>
    <w:rsid w:val="0085727B"/>
    <w:rPr>
      <w:lang w:eastAsia="en-US"/>
    </w:rPr>
  </w:style>
  <w:style w:type="paragraph" w:styleId="CommentSubject">
    <w:name w:val="annotation subject"/>
    <w:basedOn w:val="CommentText"/>
    <w:next w:val="CommentText"/>
    <w:link w:val="CommentSubjectChar"/>
    <w:rsid w:val="0085727B"/>
    <w:rPr>
      <w:b/>
      <w:bCs/>
    </w:rPr>
  </w:style>
  <w:style w:type="character" w:customStyle="1" w:styleId="CommentSubjectChar">
    <w:name w:val="Comment Subject Char"/>
    <w:link w:val="CommentSubject"/>
    <w:rsid w:val="0085727B"/>
    <w:rPr>
      <w:b/>
      <w:bCs/>
      <w:lang w:eastAsia="en-US"/>
    </w:rPr>
  </w:style>
  <w:style w:type="character" w:customStyle="1" w:styleId="apple-converted-space">
    <w:name w:val="apple-converted-space"/>
    <w:rsid w:val="00AD657A"/>
  </w:style>
  <w:style w:type="table" w:customStyle="1" w:styleId="GridTable4-Accent51">
    <w:name w:val="Grid Table 4 - Accent 51"/>
    <w:basedOn w:val="TableNormal"/>
    <w:uiPriority w:val="49"/>
    <w:rsid w:val="00387F4E"/>
    <w:rPr>
      <w:rFonts w:ascii="Calibri" w:hAnsi="Calibri" w:cs="Arial"/>
      <w:sz w:val="22"/>
      <w:szCs w:val="22"/>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rsid w:val="009C1508"/>
    <w:pPr>
      <w:tabs>
        <w:tab w:val="center" w:pos="4680"/>
        <w:tab w:val="right" w:pos="9360"/>
      </w:tabs>
    </w:pPr>
  </w:style>
  <w:style w:type="character" w:customStyle="1" w:styleId="HeaderChar">
    <w:name w:val="Header Char"/>
    <w:link w:val="Header"/>
    <w:rsid w:val="009C1508"/>
    <w:rPr>
      <w:lang w:eastAsia="en-US"/>
    </w:rPr>
  </w:style>
  <w:style w:type="paragraph" w:styleId="Footer">
    <w:name w:val="footer"/>
    <w:basedOn w:val="Normal"/>
    <w:link w:val="FooterChar"/>
    <w:rsid w:val="009C1508"/>
    <w:pPr>
      <w:tabs>
        <w:tab w:val="center" w:pos="4680"/>
        <w:tab w:val="right" w:pos="9360"/>
      </w:tabs>
    </w:pPr>
  </w:style>
  <w:style w:type="character" w:customStyle="1" w:styleId="FooterChar">
    <w:name w:val="Footer Char"/>
    <w:link w:val="Footer"/>
    <w:rsid w:val="009C1508"/>
    <w:rPr>
      <w:lang w:eastAsia="en-US"/>
    </w:rPr>
  </w:style>
  <w:style w:type="table" w:styleId="TableGrid">
    <w:name w:val="Table Grid"/>
    <w:basedOn w:val="TableNormal"/>
    <w:rsid w:val="006859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F0EB4"/>
  </w:style>
  <w:style w:type="character" w:styleId="FollowedHyperlink">
    <w:name w:val="FollowedHyperlink"/>
    <w:rsid w:val="00EE4CEF"/>
    <w:rPr>
      <w:color w:val="800080"/>
      <w:u w:val="single"/>
    </w:rPr>
  </w:style>
  <w:style w:type="character" w:styleId="Emphasis">
    <w:name w:val="Emphasis"/>
    <w:uiPriority w:val="20"/>
    <w:qFormat/>
    <w:rsid w:val="004E5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9626">
      <w:bodyDiv w:val="1"/>
      <w:marLeft w:val="0"/>
      <w:marRight w:val="0"/>
      <w:marTop w:val="0"/>
      <w:marBottom w:val="0"/>
      <w:divBdr>
        <w:top w:val="none" w:sz="0" w:space="0" w:color="auto"/>
        <w:left w:val="none" w:sz="0" w:space="0" w:color="auto"/>
        <w:bottom w:val="none" w:sz="0" w:space="0" w:color="auto"/>
        <w:right w:val="none" w:sz="0" w:space="0" w:color="auto"/>
      </w:divBdr>
    </w:div>
    <w:div w:id="161311991">
      <w:bodyDiv w:val="1"/>
      <w:marLeft w:val="0"/>
      <w:marRight w:val="0"/>
      <w:marTop w:val="0"/>
      <w:marBottom w:val="0"/>
      <w:divBdr>
        <w:top w:val="none" w:sz="0" w:space="0" w:color="auto"/>
        <w:left w:val="none" w:sz="0" w:space="0" w:color="auto"/>
        <w:bottom w:val="none" w:sz="0" w:space="0" w:color="auto"/>
        <w:right w:val="none" w:sz="0" w:space="0" w:color="auto"/>
      </w:divBdr>
    </w:div>
    <w:div w:id="539173908">
      <w:bodyDiv w:val="1"/>
      <w:marLeft w:val="0"/>
      <w:marRight w:val="0"/>
      <w:marTop w:val="0"/>
      <w:marBottom w:val="0"/>
      <w:divBdr>
        <w:top w:val="none" w:sz="0" w:space="0" w:color="auto"/>
        <w:left w:val="none" w:sz="0" w:space="0" w:color="auto"/>
        <w:bottom w:val="none" w:sz="0" w:space="0" w:color="auto"/>
        <w:right w:val="none" w:sz="0" w:space="0" w:color="auto"/>
      </w:divBdr>
    </w:div>
    <w:div w:id="903494969">
      <w:bodyDiv w:val="1"/>
      <w:marLeft w:val="0"/>
      <w:marRight w:val="0"/>
      <w:marTop w:val="0"/>
      <w:marBottom w:val="0"/>
      <w:divBdr>
        <w:top w:val="none" w:sz="0" w:space="0" w:color="auto"/>
        <w:left w:val="none" w:sz="0" w:space="0" w:color="auto"/>
        <w:bottom w:val="none" w:sz="0" w:space="0" w:color="auto"/>
        <w:right w:val="none" w:sz="0" w:space="0" w:color="auto"/>
      </w:divBdr>
    </w:div>
    <w:div w:id="1469084524">
      <w:bodyDiv w:val="1"/>
      <w:marLeft w:val="0"/>
      <w:marRight w:val="0"/>
      <w:marTop w:val="0"/>
      <w:marBottom w:val="0"/>
      <w:divBdr>
        <w:top w:val="none" w:sz="0" w:space="0" w:color="auto"/>
        <w:left w:val="none" w:sz="0" w:space="0" w:color="auto"/>
        <w:bottom w:val="none" w:sz="0" w:space="0" w:color="auto"/>
        <w:right w:val="none" w:sz="0" w:space="0" w:color="auto"/>
      </w:divBdr>
    </w:div>
    <w:div w:id="1739669132">
      <w:bodyDiv w:val="1"/>
      <w:marLeft w:val="0"/>
      <w:marRight w:val="0"/>
      <w:marTop w:val="0"/>
      <w:marBottom w:val="0"/>
      <w:divBdr>
        <w:top w:val="none" w:sz="0" w:space="0" w:color="auto"/>
        <w:left w:val="none" w:sz="0" w:space="0" w:color="auto"/>
        <w:bottom w:val="none" w:sz="0" w:space="0" w:color="auto"/>
        <w:right w:val="none" w:sz="0" w:space="0" w:color="auto"/>
      </w:divBdr>
    </w:div>
    <w:div w:id="188829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o-ontology.googlecode.com/" TargetMode="External"/><Relationship Id="rId13" Type="http://schemas.openxmlformats.org/officeDocument/2006/relationships/hyperlink" Target="http://iconect.hegroup.org/" TargetMode="External"/><Relationship Id="rId18" Type="http://schemas.openxmlformats.org/officeDocument/2006/relationships/image" Target="media/image2.emf"/><Relationship Id="rId26" Type="http://schemas.openxmlformats.org/officeDocument/2006/relationships/hyperlink" Target="http://purl.obolibrary.org/obo/iao/d-acts.ow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ontobee.org/browser/index.php?o=ICO" TargetMode="External"/><Relationship Id="rId17" Type="http://schemas.openxmlformats.org/officeDocument/2006/relationships/image" Target="media/image1.emf"/><Relationship Id="rId25" Type="http://schemas.openxmlformats.org/officeDocument/2006/relationships/hyperlink" Target="https://www.michr.umich.edu/" TargetMode="External"/><Relationship Id="rId2" Type="http://schemas.openxmlformats.org/officeDocument/2006/relationships/numbering" Target="numbering.xml"/><Relationship Id="rId16" Type="http://schemas.openxmlformats.org/officeDocument/2006/relationships/hyperlink" Target="http://www.ontobee.org/browser/rdf.php?o=ICO&amp;iri=http://purl.obolibrary.org/obo/ICO_0000001"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owl-guide/"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www.ontobee.org/browser/rdf.php?o=ICO&amp;iri=http://purl.obolibrary.org/obo/ICO_0000045" TargetMode="External"/><Relationship Id="rId23" Type="http://schemas.openxmlformats.org/officeDocument/2006/relationships/hyperlink" Target="http://iconect.hegroup.org/webQuery.php"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conect.hegroup.org/sparql/" TargetMode="External"/><Relationship Id="rId22" Type="http://schemas.openxmlformats.org/officeDocument/2006/relationships/hyperlink" Target="http://iconect.hegroup.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4049D-6563-4F20-A563-C15494CB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7332</Words>
  <Characters>41797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School of Nursing</Company>
  <LinksUpToDate>false</LinksUpToDate>
  <CharactersWithSpaces>49031</CharactersWithSpaces>
  <SharedDoc>false</SharedDoc>
  <HLinks>
    <vt:vector size="216" baseType="variant">
      <vt:variant>
        <vt:i4>8323198</vt:i4>
      </vt:variant>
      <vt:variant>
        <vt:i4>176</vt:i4>
      </vt:variant>
      <vt:variant>
        <vt:i4>0</vt:i4>
      </vt:variant>
      <vt:variant>
        <vt:i4>5</vt:i4>
      </vt:variant>
      <vt:variant>
        <vt:lpwstr>https://ccihub-dev.med.umich.edu/MediaWiki/mediawiki-1.21.0/index.php/Main_Page</vt:lpwstr>
      </vt:variant>
      <vt:variant>
        <vt:lpwstr/>
      </vt:variant>
      <vt:variant>
        <vt:i4>3276926</vt:i4>
      </vt:variant>
      <vt:variant>
        <vt:i4>173</vt:i4>
      </vt:variant>
      <vt:variant>
        <vt:i4>0</vt:i4>
      </vt:variant>
      <vt:variant>
        <vt:i4>5</vt:i4>
      </vt:variant>
      <vt:variant>
        <vt:lpwstr>http://ontology.buffalo.edu/smith/ppt/CTS-Ontology_2012/WorkshopDay1/Adela_Grando_Permissions_Ontology.pdf</vt:lpwstr>
      </vt:variant>
      <vt:variant>
        <vt:lpwstr/>
      </vt:variant>
      <vt:variant>
        <vt:i4>7864402</vt:i4>
      </vt:variant>
      <vt:variant>
        <vt:i4>170</vt:i4>
      </vt:variant>
      <vt:variant>
        <vt:i4>0</vt:i4>
      </vt:variant>
      <vt:variant>
        <vt:i4>5</vt:i4>
      </vt:variant>
      <vt:variant>
        <vt:lpwstr>http://www.ieee.org/conferences_events/conferences/publishing/templates.html</vt:lpwstr>
      </vt:variant>
      <vt:variant>
        <vt:lpwstr/>
      </vt:variant>
      <vt:variant>
        <vt:i4>1638455</vt:i4>
      </vt:variant>
      <vt:variant>
        <vt:i4>167</vt:i4>
      </vt:variant>
      <vt:variant>
        <vt:i4>0</vt:i4>
      </vt:variant>
      <vt:variant>
        <vt:i4>5</vt:i4>
      </vt:variant>
      <vt:variant>
        <vt:lpwstr>http://icbo14.com/cfp</vt:lpwstr>
      </vt:variant>
      <vt:variant>
        <vt:lpwstr>timeline</vt:lpwstr>
      </vt:variant>
      <vt:variant>
        <vt:i4>2490467</vt:i4>
      </vt:variant>
      <vt:variant>
        <vt:i4>163</vt:i4>
      </vt:variant>
      <vt:variant>
        <vt:i4>0</vt:i4>
      </vt:variant>
      <vt:variant>
        <vt:i4>5</vt:i4>
      </vt:variant>
      <vt:variant>
        <vt:lpwstr>http://ceur-ws.org/Vol-833/paper48.pdf]</vt:lpwstr>
      </vt:variant>
      <vt:variant>
        <vt:lpwstr/>
      </vt:variant>
      <vt:variant>
        <vt:i4>786520</vt:i4>
      </vt:variant>
      <vt:variant>
        <vt:i4>158</vt:i4>
      </vt:variant>
      <vt:variant>
        <vt:i4>0</vt:i4>
      </vt:variant>
      <vt:variant>
        <vt:i4>5</vt:i4>
      </vt:variant>
      <vt:variant>
        <vt:lpwstr>https://www.michr.umich.edu/</vt:lpwstr>
      </vt:variant>
      <vt:variant>
        <vt:lpwstr/>
      </vt:variant>
      <vt:variant>
        <vt:i4>5570615</vt:i4>
      </vt:variant>
      <vt:variant>
        <vt:i4>155</vt:i4>
      </vt:variant>
      <vt:variant>
        <vt:i4>0</vt:i4>
      </vt:variant>
      <vt:variant>
        <vt:i4>5</vt:i4>
      </vt:variant>
      <vt:variant>
        <vt:lpwstr>http://purl.obolibrary.org/obo/iao/d-acts.owl</vt:lpwstr>
      </vt:variant>
      <vt:variant>
        <vt:lpwstr/>
      </vt:variant>
      <vt:variant>
        <vt:i4>4194363</vt:i4>
      </vt:variant>
      <vt:variant>
        <vt:i4>151</vt:i4>
      </vt:variant>
      <vt:variant>
        <vt:i4>0</vt:i4>
      </vt:variant>
      <vt:variant>
        <vt:i4>5</vt:i4>
      </vt:variant>
      <vt:variant>
        <vt:lpwstr/>
      </vt:variant>
      <vt:variant>
        <vt:lpwstr>_ENREF_10</vt:lpwstr>
      </vt:variant>
      <vt:variant>
        <vt:i4>4718603</vt:i4>
      </vt:variant>
      <vt:variant>
        <vt:i4>145</vt:i4>
      </vt:variant>
      <vt:variant>
        <vt:i4>0</vt:i4>
      </vt:variant>
      <vt:variant>
        <vt:i4>5</vt:i4>
      </vt:variant>
      <vt:variant>
        <vt:lpwstr/>
      </vt:variant>
      <vt:variant>
        <vt:lpwstr>_ENREF_9</vt:lpwstr>
      </vt:variant>
      <vt:variant>
        <vt:i4>4784139</vt:i4>
      </vt:variant>
      <vt:variant>
        <vt:i4>139</vt:i4>
      </vt:variant>
      <vt:variant>
        <vt:i4>0</vt:i4>
      </vt:variant>
      <vt:variant>
        <vt:i4>5</vt:i4>
      </vt:variant>
      <vt:variant>
        <vt:lpwstr/>
      </vt:variant>
      <vt:variant>
        <vt:lpwstr>_ENREF_8</vt:lpwstr>
      </vt:variant>
      <vt:variant>
        <vt:i4>7340112</vt:i4>
      </vt:variant>
      <vt:variant>
        <vt:i4>129</vt:i4>
      </vt:variant>
      <vt:variant>
        <vt:i4>0</vt:i4>
      </vt:variant>
      <vt:variant>
        <vt:i4>5</vt:i4>
      </vt:variant>
      <vt:variant>
        <vt:lpwstr>http://iconect.hegroup.org/webQuery.php</vt:lpwstr>
      </vt:variant>
      <vt:variant>
        <vt:lpwstr/>
      </vt:variant>
      <vt:variant>
        <vt:i4>2359384</vt:i4>
      </vt:variant>
      <vt:variant>
        <vt:i4>126</vt:i4>
      </vt:variant>
      <vt:variant>
        <vt:i4>0</vt:i4>
      </vt:variant>
      <vt:variant>
        <vt:i4>5</vt:i4>
      </vt:variant>
      <vt:variant>
        <vt:lpwstr>http://iconect.hegroup.org/</vt:lpwstr>
      </vt:variant>
      <vt:variant>
        <vt:lpwstr/>
      </vt:variant>
      <vt:variant>
        <vt:i4>4587531</vt:i4>
      </vt:variant>
      <vt:variant>
        <vt:i4>122</vt:i4>
      </vt:variant>
      <vt:variant>
        <vt:i4>0</vt:i4>
      </vt:variant>
      <vt:variant>
        <vt:i4>5</vt:i4>
      </vt:variant>
      <vt:variant>
        <vt:lpwstr/>
      </vt:variant>
      <vt:variant>
        <vt:lpwstr>_ENREF_7</vt:lpwstr>
      </vt:variant>
      <vt:variant>
        <vt:i4>8061005</vt:i4>
      </vt:variant>
      <vt:variant>
        <vt:i4>108</vt:i4>
      </vt:variant>
      <vt:variant>
        <vt:i4>0</vt:i4>
      </vt:variant>
      <vt:variant>
        <vt:i4>5</vt:i4>
      </vt:variant>
      <vt:variant>
        <vt:lpwstr>http://purl.obolibrary.org/obo/OBI_0500026</vt:lpwstr>
      </vt:variant>
      <vt:variant>
        <vt:lpwstr/>
      </vt:variant>
      <vt:variant>
        <vt:i4>327774</vt:i4>
      </vt:variant>
      <vt:variant>
        <vt:i4>105</vt:i4>
      </vt:variant>
      <vt:variant>
        <vt:i4>0</vt:i4>
      </vt:variant>
      <vt:variant>
        <vt:i4>5</vt:i4>
      </vt:variant>
      <vt:variant>
        <vt:lpwstr>http://www.ontobee.org/browser/rdf.php?o=ICO&amp;iri=http://purl.obolibrary.org/obo/ICO_0000001</vt:lpwstr>
      </vt:variant>
      <vt:variant>
        <vt:lpwstr/>
      </vt:variant>
      <vt:variant>
        <vt:i4>65626</vt:i4>
      </vt:variant>
      <vt:variant>
        <vt:i4>102</vt:i4>
      </vt:variant>
      <vt:variant>
        <vt:i4>0</vt:i4>
      </vt:variant>
      <vt:variant>
        <vt:i4>5</vt:i4>
      </vt:variant>
      <vt:variant>
        <vt:lpwstr>http://www.ontobee.org/browser/rdf.php?o=ICO&amp;iri=http://purl.obolibrary.org/obo/ICO_0000045</vt:lpwstr>
      </vt:variant>
      <vt:variant>
        <vt:lpwstr/>
      </vt:variant>
      <vt:variant>
        <vt:i4>4456459</vt:i4>
      </vt:variant>
      <vt:variant>
        <vt:i4>95</vt:i4>
      </vt:variant>
      <vt:variant>
        <vt:i4>0</vt:i4>
      </vt:variant>
      <vt:variant>
        <vt:i4>5</vt:i4>
      </vt:variant>
      <vt:variant>
        <vt:lpwstr/>
      </vt:variant>
      <vt:variant>
        <vt:lpwstr>_ENREF_5</vt:lpwstr>
      </vt:variant>
      <vt:variant>
        <vt:i4>6815798</vt:i4>
      </vt:variant>
      <vt:variant>
        <vt:i4>90</vt:i4>
      </vt:variant>
      <vt:variant>
        <vt:i4>0</vt:i4>
      </vt:variant>
      <vt:variant>
        <vt:i4>5</vt:i4>
      </vt:variant>
      <vt:variant>
        <vt:lpwstr>http://iconect.hegroup.org/sparql/</vt:lpwstr>
      </vt:variant>
      <vt:variant>
        <vt:lpwstr/>
      </vt:variant>
      <vt:variant>
        <vt:i4>2359384</vt:i4>
      </vt:variant>
      <vt:variant>
        <vt:i4>87</vt:i4>
      </vt:variant>
      <vt:variant>
        <vt:i4>0</vt:i4>
      </vt:variant>
      <vt:variant>
        <vt:i4>5</vt:i4>
      </vt:variant>
      <vt:variant>
        <vt:lpwstr>http://iconect.hegroup.org/</vt:lpwstr>
      </vt:variant>
      <vt:variant>
        <vt:lpwstr/>
      </vt:variant>
      <vt:variant>
        <vt:i4>4587531</vt:i4>
      </vt:variant>
      <vt:variant>
        <vt:i4>83</vt:i4>
      </vt:variant>
      <vt:variant>
        <vt:i4>0</vt:i4>
      </vt:variant>
      <vt:variant>
        <vt:i4>5</vt:i4>
      </vt:variant>
      <vt:variant>
        <vt:lpwstr/>
      </vt:variant>
      <vt:variant>
        <vt:lpwstr>_ENREF_7</vt:lpwstr>
      </vt:variant>
      <vt:variant>
        <vt:i4>3080228</vt:i4>
      </vt:variant>
      <vt:variant>
        <vt:i4>78</vt:i4>
      </vt:variant>
      <vt:variant>
        <vt:i4>0</vt:i4>
      </vt:variant>
      <vt:variant>
        <vt:i4>5</vt:i4>
      </vt:variant>
      <vt:variant>
        <vt:lpwstr>http://www.ontobee.org/browser/index.php?o=ICO</vt:lpwstr>
      </vt:variant>
      <vt:variant>
        <vt:lpwstr/>
      </vt:variant>
      <vt:variant>
        <vt:i4>4456459</vt:i4>
      </vt:variant>
      <vt:variant>
        <vt:i4>74</vt:i4>
      </vt:variant>
      <vt:variant>
        <vt:i4>0</vt:i4>
      </vt:variant>
      <vt:variant>
        <vt:i4>5</vt:i4>
      </vt:variant>
      <vt:variant>
        <vt:lpwstr/>
      </vt:variant>
      <vt:variant>
        <vt:lpwstr>_ENREF_5</vt:lpwstr>
      </vt:variant>
      <vt:variant>
        <vt:i4>4390923</vt:i4>
      </vt:variant>
      <vt:variant>
        <vt:i4>68</vt:i4>
      </vt:variant>
      <vt:variant>
        <vt:i4>0</vt:i4>
      </vt:variant>
      <vt:variant>
        <vt:i4>5</vt:i4>
      </vt:variant>
      <vt:variant>
        <vt:lpwstr/>
      </vt:variant>
      <vt:variant>
        <vt:lpwstr>_ENREF_2</vt:lpwstr>
      </vt:variant>
      <vt:variant>
        <vt:i4>3473492</vt:i4>
      </vt:variant>
      <vt:variant>
        <vt:i4>63</vt:i4>
      </vt:variant>
      <vt:variant>
        <vt:i4>0</vt:i4>
      </vt:variant>
      <vt:variant>
        <vt:i4>5</vt:i4>
      </vt:variant>
      <vt:variant>
        <vt:lpwstr>http://www.w3.org/TR/owl-guide/</vt:lpwstr>
      </vt:variant>
      <vt:variant>
        <vt:lpwstr/>
      </vt:variant>
      <vt:variant>
        <vt:i4>4653067</vt:i4>
      </vt:variant>
      <vt:variant>
        <vt:i4>59</vt:i4>
      </vt:variant>
      <vt:variant>
        <vt:i4>0</vt:i4>
      </vt:variant>
      <vt:variant>
        <vt:i4>5</vt:i4>
      </vt:variant>
      <vt:variant>
        <vt:lpwstr/>
      </vt:variant>
      <vt:variant>
        <vt:lpwstr>_ENREF_6</vt:lpwstr>
      </vt:variant>
      <vt:variant>
        <vt:i4>4521995</vt:i4>
      </vt:variant>
      <vt:variant>
        <vt:i4>53</vt:i4>
      </vt:variant>
      <vt:variant>
        <vt:i4>0</vt:i4>
      </vt:variant>
      <vt:variant>
        <vt:i4>5</vt:i4>
      </vt:variant>
      <vt:variant>
        <vt:lpwstr/>
      </vt:variant>
      <vt:variant>
        <vt:lpwstr>_ENREF_4</vt:lpwstr>
      </vt:variant>
      <vt:variant>
        <vt:i4>4521995</vt:i4>
      </vt:variant>
      <vt:variant>
        <vt:i4>47</vt:i4>
      </vt:variant>
      <vt:variant>
        <vt:i4>0</vt:i4>
      </vt:variant>
      <vt:variant>
        <vt:i4>5</vt:i4>
      </vt:variant>
      <vt:variant>
        <vt:lpwstr/>
      </vt:variant>
      <vt:variant>
        <vt:lpwstr>_ENREF_4</vt:lpwstr>
      </vt:variant>
      <vt:variant>
        <vt:i4>4456459</vt:i4>
      </vt:variant>
      <vt:variant>
        <vt:i4>41</vt:i4>
      </vt:variant>
      <vt:variant>
        <vt:i4>0</vt:i4>
      </vt:variant>
      <vt:variant>
        <vt:i4>5</vt:i4>
      </vt:variant>
      <vt:variant>
        <vt:lpwstr/>
      </vt:variant>
      <vt:variant>
        <vt:lpwstr>_ENREF_5</vt:lpwstr>
      </vt:variant>
      <vt:variant>
        <vt:i4>4390923</vt:i4>
      </vt:variant>
      <vt:variant>
        <vt:i4>35</vt:i4>
      </vt:variant>
      <vt:variant>
        <vt:i4>0</vt:i4>
      </vt:variant>
      <vt:variant>
        <vt:i4>5</vt:i4>
      </vt:variant>
      <vt:variant>
        <vt:lpwstr/>
      </vt:variant>
      <vt:variant>
        <vt:lpwstr>_ENREF_2</vt:lpwstr>
      </vt:variant>
      <vt:variant>
        <vt:i4>3473492</vt:i4>
      </vt:variant>
      <vt:variant>
        <vt:i4>30</vt:i4>
      </vt:variant>
      <vt:variant>
        <vt:i4>0</vt:i4>
      </vt:variant>
      <vt:variant>
        <vt:i4>5</vt:i4>
      </vt:variant>
      <vt:variant>
        <vt:lpwstr>http://www.w3.org/TR/owl-guide/</vt:lpwstr>
      </vt:variant>
      <vt:variant>
        <vt:lpwstr/>
      </vt:variant>
      <vt:variant>
        <vt:i4>4521995</vt:i4>
      </vt:variant>
      <vt:variant>
        <vt:i4>26</vt:i4>
      </vt:variant>
      <vt:variant>
        <vt:i4>0</vt:i4>
      </vt:variant>
      <vt:variant>
        <vt:i4>5</vt:i4>
      </vt:variant>
      <vt:variant>
        <vt:lpwstr/>
      </vt:variant>
      <vt:variant>
        <vt:lpwstr>_ENREF_4</vt:lpwstr>
      </vt:variant>
      <vt:variant>
        <vt:i4>4325387</vt:i4>
      </vt:variant>
      <vt:variant>
        <vt:i4>20</vt:i4>
      </vt:variant>
      <vt:variant>
        <vt:i4>0</vt:i4>
      </vt:variant>
      <vt:variant>
        <vt:i4>5</vt:i4>
      </vt:variant>
      <vt:variant>
        <vt:lpwstr/>
      </vt:variant>
      <vt:variant>
        <vt:lpwstr>_ENREF_3</vt:lpwstr>
      </vt:variant>
      <vt:variant>
        <vt:i4>4390923</vt:i4>
      </vt:variant>
      <vt:variant>
        <vt:i4>14</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7995485</vt:i4>
      </vt:variant>
      <vt:variant>
        <vt:i4>3</vt:i4>
      </vt:variant>
      <vt:variant>
        <vt:i4>0</vt:i4>
      </vt:variant>
      <vt:variant>
        <vt:i4>5</vt:i4>
      </vt:variant>
      <vt:variant>
        <vt:lpwstr>http://ico-ontology.googlecode.com/</vt:lpwstr>
      </vt:variant>
      <vt:variant>
        <vt:lpwstr/>
      </vt:variant>
      <vt:variant>
        <vt:i4>7995485</vt:i4>
      </vt:variant>
      <vt:variant>
        <vt:i4>0</vt:i4>
      </vt:variant>
      <vt:variant>
        <vt:i4>0</vt:i4>
      </vt:variant>
      <vt:variant>
        <vt:i4>5</vt:i4>
      </vt:variant>
      <vt:variant>
        <vt:lpwstr>http://ico-ontology.googlecode.com/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Yu Lin</cp:lastModifiedBy>
  <cp:revision>3</cp:revision>
  <cp:lastPrinted>2014-05-05T20:21:00Z</cp:lastPrinted>
  <dcterms:created xsi:type="dcterms:W3CDTF">2014-05-15T00:27:00Z</dcterms:created>
  <dcterms:modified xsi:type="dcterms:W3CDTF">2014-05-15T03:16:00Z</dcterms:modified>
</cp:coreProperties>
</file>